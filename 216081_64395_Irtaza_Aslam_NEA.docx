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5022435"/>
        <w:docPartObj>
          <w:docPartGallery w:val="Cover Pages"/>
          <w:docPartUnique/>
        </w:docPartObj>
      </w:sdtPr>
      <w:sdtContent>
        <w:p w14:paraId="6EBC33C0" w14:textId="3C043D48" w:rsidR="007C63DC" w:rsidRDefault="007C63DC">
          <w:r>
            <mc:AlternateContent>
              <mc:Choice Requires="wpg">
                <w:drawing>
                  <wp:anchor distT="0" distB="0" distL="114300" distR="114300" simplePos="0" relativeHeight="251659264" behindDoc="1" locked="0" layoutInCell="1" allowOverlap="1" wp14:anchorId="451A4742" wp14:editId="1C2C883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1EDF784" w14:textId="0C272875" w:rsidR="007C63DC" w:rsidRPr="007C63DC" w:rsidRDefault="007C63DC">
                                      <w:pPr>
                                        <w:pStyle w:val="NoSpacing"/>
                                        <w:spacing w:before="120"/>
                                        <w:jc w:val="center"/>
                                      </w:pPr>
                                      <w:r w:rsidRPr="007C63DC">
                                        <w:t>Irtaza M Aslam (216081)</w:t>
                                      </w:r>
                                    </w:p>
                                  </w:sdtContent>
                                </w:sdt>
                                <w:p w14:paraId="154657DE" w14:textId="77777777" w:rsidR="007C63DC" w:rsidRPr="007C63DC" w:rsidRDefault="007C63DC" w:rsidP="007C63DC">
                                  <w:pPr>
                                    <w:pStyle w:val="Header"/>
                                    <w:jc w:val="center"/>
                                  </w:pPr>
                                  <w:r w:rsidRPr="007C63DC">
                                    <w:t>64395 Godalming College</w:t>
                                  </w:r>
                                </w:p>
                                <w:p w14:paraId="513D7A77" w14:textId="056BD7E6" w:rsidR="007C63DC" w:rsidRDefault="007C63DC" w:rsidP="007C63DC">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2E74B5" w:themeColor="accent1" w:themeShade="BF"/>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3E7F3D6" w14:textId="7CE49B70" w:rsidR="007C63DC" w:rsidRDefault="007C63DC">
                                      <w:pPr>
                                        <w:pStyle w:val="NoSpacing"/>
                                        <w:jc w:val="center"/>
                                        <w:rPr>
                                          <w:rFonts w:asciiTheme="majorHAnsi" w:eastAsiaTheme="majorEastAsia" w:hAnsiTheme="majorHAnsi" w:cstheme="majorBidi"/>
                                          <w:caps/>
                                          <w:color w:val="5B9BD5" w:themeColor="accent1"/>
                                          <w:sz w:val="72"/>
                                          <w:szCs w:val="72"/>
                                        </w:rPr>
                                      </w:pPr>
                                      <w:r w:rsidRPr="007C63DC">
                                        <w:rPr>
                                          <w:rFonts w:asciiTheme="majorHAnsi" w:eastAsiaTheme="majorEastAsia" w:hAnsiTheme="majorHAnsi" w:cstheme="majorBidi"/>
                                          <w:color w:val="2E74B5" w:themeColor="accent1" w:themeShade="BF"/>
                                          <w:sz w:val="96"/>
                                          <w:szCs w:val="96"/>
                                        </w:rPr>
                                        <w:t>My NEA – M&amp;S Schedule Planner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51A474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1EDF784" w14:textId="0C272875" w:rsidR="007C63DC" w:rsidRPr="007C63DC" w:rsidRDefault="007C63DC">
                                <w:pPr>
                                  <w:pStyle w:val="NoSpacing"/>
                                  <w:spacing w:before="120"/>
                                  <w:jc w:val="center"/>
                                </w:pPr>
                                <w:r w:rsidRPr="007C63DC">
                                  <w:t>Irtaza M Aslam (216081)</w:t>
                                </w:r>
                              </w:p>
                            </w:sdtContent>
                          </w:sdt>
                          <w:p w14:paraId="154657DE" w14:textId="77777777" w:rsidR="007C63DC" w:rsidRPr="007C63DC" w:rsidRDefault="007C63DC" w:rsidP="007C63DC">
                            <w:pPr>
                              <w:pStyle w:val="Header"/>
                              <w:jc w:val="center"/>
                            </w:pPr>
                            <w:r w:rsidRPr="007C63DC">
                              <w:t>64395 Godalming College</w:t>
                            </w:r>
                          </w:p>
                          <w:p w14:paraId="513D7A77" w14:textId="056BD7E6" w:rsidR="007C63DC" w:rsidRDefault="007C63DC" w:rsidP="007C63DC">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olor w:val="2E74B5" w:themeColor="accent1" w:themeShade="BF"/>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3E7F3D6" w14:textId="7CE49B70" w:rsidR="007C63DC" w:rsidRDefault="007C63DC">
                                <w:pPr>
                                  <w:pStyle w:val="NoSpacing"/>
                                  <w:jc w:val="center"/>
                                  <w:rPr>
                                    <w:rFonts w:asciiTheme="majorHAnsi" w:eastAsiaTheme="majorEastAsia" w:hAnsiTheme="majorHAnsi" w:cstheme="majorBidi"/>
                                    <w:caps/>
                                    <w:color w:val="5B9BD5" w:themeColor="accent1"/>
                                    <w:sz w:val="72"/>
                                    <w:szCs w:val="72"/>
                                  </w:rPr>
                                </w:pPr>
                                <w:r w:rsidRPr="007C63DC">
                                  <w:rPr>
                                    <w:rFonts w:asciiTheme="majorHAnsi" w:eastAsiaTheme="majorEastAsia" w:hAnsiTheme="majorHAnsi" w:cstheme="majorBidi"/>
                                    <w:color w:val="2E74B5" w:themeColor="accent1" w:themeShade="BF"/>
                                    <w:sz w:val="96"/>
                                    <w:szCs w:val="96"/>
                                  </w:rPr>
                                  <w:t>My NEA – M&amp;S Schedule Planner</w:t>
                                </w:r>
                              </w:p>
                            </w:sdtContent>
                          </w:sdt>
                        </w:txbxContent>
                      </v:textbox>
                    </v:shape>
                    <w10:wrap anchorx="page" anchory="page"/>
                  </v:group>
                </w:pict>
              </mc:Fallback>
            </mc:AlternateContent>
          </w:r>
        </w:p>
        <w:p w14:paraId="70DA0052" w14:textId="64C8B136" w:rsidR="00A95834" w:rsidRPr="007302AE" w:rsidRDefault="007C63DC">
          <w:r>
            <w:br w:type="page"/>
          </w:r>
        </w:p>
      </w:sdtContent>
    </w:sdt>
    <w:sdt>
      <w:sdtPr>
        <w:rPr>
          <w:rFonts w:asciiTheme="minorHAnsi" w:eastAsiaTheme="minorHAnsi" w:hAnsiTheme="minorHAnsi" w:cstheme="minorBidi"/>
          <w:noProof/>
          <w:color w:val="auto"/>
          <w:sz w:val="22"/>
          <w:szCs w:val="22"/>
          <w:lang w:val="en-GB"/>
        </w:rPr>
        <w:id w:val="-876005670"/>
        <w:docPartObj>
          <w:docPartGallery w:val="Table of Contents"/>
          <w:docPartUnique/>
        </w:docPartObj>
      </w:sdtPr>
      <w:sdtEndPr>
        <w:rPr>
          <w:b/>
          <w:bCs/>
          <w:noProof w:val="0"/>
        </w:rPr>
      </w:sdtEndPr>
      <w:sdtContent>
        <w:p w14:paraId="3F4E8BBA" w14:textId="77777777" w:rsidR="00124B6C" w:rsidRPr="007302AE" w:rsidRDefault="00124B6C" w:rsidP="00124B6C">
          <w:pPr>
            <w:pStyle w:val="TOCHeading"/>
          </w:pPr>
          <w:r w:rsidRPr="007302AE">
            <w:t>Contents</w:t>
          </w:r>
        </w:p>
        <w:p w14:paraId="17924C4B" w14:textId="7F329ECC" w:rsidR="000C7B65" w:rsidRDefault="00124B6C">
          <w:pPr>
            <w:pStyle w:val="TOC1"/>
            <w:tabs>
              <w:tab w:val="right" w:leader="dot" w:pos="9016"/>
            </w:tabs>
            <w:rPr>
              <w:rFonts w:eastAsiaTheme="minorEastAsia"/>
              <w:lang w:eastAsia="en-GB"/>
            </w:rPr>
          </w:pPr>
          <w:r w:rsidRPr="007302AE">
            <w:fldChar w:fldCharType="begin"/>
          </w:r>
          <w:r w:rsidRPr="007302AE">
            <w:instrText xml:space="preserve"> TOC \o "1-3" \h \z \u </w:instrText>
          </w:r>
          <w:r w:rsidRPr="007302AE">
            <w:fldChar w:fldCharType="separate"/>
          </w:r>
          <w:hyperlink w:anchor="_Toc130399330" w:history="1">
            <w:r w:rsidR="000C7B65" w:rsidRPr="003162B2">
              <w:rPr>
                <w:rStyle w:val="Hyperlink"/>
              </w:rPr>
              <w:t>Research:</w:t>
            </w:r>
            <w:r w:rsidR="000C7B65">
              <w:rPr>
                <w:webHidden/>
              </w:rPr>
              <w:tab/>
            </w:r>
            <w:r w:rsidR="000C7B65">
              <w:rPr>
                <w:webHidden/>
              </w:rPr>
              <w:fldChar w:fldCharType="begin"/>
            </w:r>
            <w:r w:rsidR="000C7B65">
              <w:rPr>
                <w:webHidden/>
              </w:rPr>
              <w:instrText xml:space="preserve"> PAGEREF _Toc130399330 \h </w:instrText>
            </w:r>
            <w:r w:rsidR="000C7B65">
              <w:rPr>
                <w:webHidden/>
              </w:rPr>
            </w:r>
            <w:r w:rsidR="000C7B65">
              <w:rPr>
                <w:webHidden/>
              </w:rPr>
              <w:fldChar w:fldCharType="separate"/>
            </w:r>
            <w:r w:rsidR="000C7B65">
              <w:rPr>
                <w:webHidden/>
              </w:rPr>
              <w:t>2</w:t>
            </w:r>
            <w:r w:rsidR="000C7B65">
              <w:rPr>
                <w:webHidden/>
              </w:rPr>
              <w:fldChar w:fldCharType="end"/>
            </w:r>
          </w:hyperlink>
        </w:p>
        <w:p w14:paraId="62859171" w14:textId="04EEE662" w:rsidR="000C7B65" w:rsidRDefault="00000000">
          <w:pPr>
            <w:pStyle w:val="TOC2"/>
            <w:tabs>
              <w:tab w:val="right" w:leader="dot" w:pos="9016"/>
            </w:tabs>
            <w:rPr>
              <w:rFonts w:eastAsiaTheme="minorEastAsia"/>
              <w:lang w:eastAsia="en-GB"/>
            </w:rPr>
          </w:pPr>
          <w:hyperlink w:anchor="_Toc130399331" w:history="1">
            <w:r w:rsidR="000C7B65" w:rsidRPr="003162B2">
              <w:rPr>
                <w:rStyle w:val="Hyperlink"/>
              </w:rPr>
              <w:t>Overview on the problem:</w:t>
            </w:r>
            <w:r w:rsidR="000C7B65">
              <w:rPr>
                <w:webHidden/>
              </w:rPr>
              <w:tab/>
            </w:r>
            <w:r w:rsidR="000C7B65">
              <w:rPr>
                <w:webHidden/>
              </w:rPr>
              <w:fldChar w:fldCharType="begin"/>
            </w:r>
            <w:r w:rsidR="000C7B65">
              <w:rPr>
                <w:webHidden/>
              </w:rPr>
              <w:instrText xml:space="preserve"> PAGEREF _Toc130399331 \h </w:instrText>
            </w:r>
            <w:r w:rsidR="000C7B65">
              <w:rPr>
                <w:webHidden/>
              </w:rPr>
            </w:r>
            <w:r w:rsidR="000C7B65">
              <w:rPr>
                <w:webHidden/>
              </w:rPr>
              <w:fldChar w:fldCharType="separate"/>
            </w:r>
            <w:r w:rsidR="000C7B65">
              <w:rPr>
                <w:webHidden/>
              </w:rPr>
              <w:t>2</w:t>
            </w:r>
            <w:r w:rsidR="000C7B65">
              <w:rPr>
                <w:webHidden/>
              </w:rPr>
              <w:fldChar w:fldCharType="end"/>
            </w:r>
          </w:hyperlink>
        </w:p>
        <w:p w14:paraId="39297EBB" w14:textId="5966720A" w:rsidR="000C7B65" w:rsidRDefault="00000000">
          <w:pPr>
            <w:pStyle w:val="TOC2"/>
            <w:tabs>
              <w:tab w:val="right" w:leader="dot" w:pos="9016"/>
            </w:tabs>
            <w:rPr>
              <w:rFonts w:eastAsiaTheme="minorEastAsia"/>
              <w:lang w:eastAsia="en-GB"/>
            </w:rPr>
          </w:pPr>
          <w:hyperlink w:anchor="_Toc130399332" w:history="1">
            <w:r w:rsidR="000C7B65" w:rsidRPr="003162B2">
              <w:rPr>
                <w:rStyle w:val="Hyperlink"/>
              </w:rPr>
              <w:t>Why I chose to do this as my NEA:</w:t>
            </w:r>
            <w:r w:rsidR="000C7B65">
              <w:rPr>
                <w:webHidden/>
              </w:rPr>
              <w:tab/>
            </w:r>
            <w:r w:rsidR="000C7B65">
              <w:rPr>
                <w:webHidden/>
              </w:rPr>
              <w:fldChar w:fldCharType="begin"/>
            </w:r>
            <w:r w:rsidR="000C7B65">
              <w:rPr>
                <w:webHidden/>
              </w:rPr>
              <w:instrText xml:space="preserve"> PAGEREF _Toc130399332 \h </w:instrText>
            </w:r>
            <w:r w:rsidR="000C7B65">
              <w:rPr>
                <w:webHidden/>
              </w:rPr>
            </w:r>
            <w:r w:rsidR="000C7B65">
              <w:rPr>
                <w:webHidden/>
              </w:rPr>
              <w:fldChar w:fldCharType="separate"/>
            </w:r>
            <w:r w:rsidR="000C7B65">
              <w:rPr>
                <w:webHidden/>
              </w:rPr>
              <w:t>3</w:t>
            </w:r>
            <w:r w:rsidR="000C7B65">
              <w:rPr>
                <w:webHidden/>
              </w:rPr>
              <w:fldChar w:fldCharType="end"/>
            </w:r>
          </w:hyperlink>
        </w:p>
        <w:p w14:paraId="07EFAE3E" w14:textId="54BC092F" w:rsidR="000C7B65" w:rsidRDefault="00000000">
          <w:pPr>
            <w:pStyle w:val="TOC2"/>
            <w:tabs>
              <w:tab w:val="right" w:leader="dot" w:pos="9016"/>
            </w:tabs>
            <w:rPr>
              <w:rFonts w:eastAsiaTheme="minorEastAsia"/>
              <w:lang w:eastAsia="en-GB"/>
            </w:rPr>
          </w:pPr>
          <w:hyperlink w:anchor="_Toc130399333" w:history="1">
            <w:r w:rsidR="000C7B65" w:rsidRPr="003162B2">
              <w:rPr>
                <w:rStyle w:val="Hyperlink"/>
              </w:rPr>
              <w:t>Limitations:</w:t>
            </w:r>
            <w:r w:rsidR="000C7B65">
              <w:rPr>
                <w:webHidden/>
              </w:rPr>
              <w:tab/>
            </w:r>
            <w:r w:rsidR="000C7B65">
              <w:rPr>
                <w:webHidden/>
              </w:rPr>
              <w:fldChar w:fldCharType="begin"/>
            </w:r>
            <w:r w:rsidR="000C7B65">
              <w:rPr>
                <w:webHidden/>
              </w:rPr>
              <w:instrText xml:space="preserve"> PAGEREF _Toc130399333 \h </w:instrText>
            </w:r>
            <w:r w:rsidR="000C7B65">
              <w:rPr>
                <w:webHidden/>
              </w:rPr>
            </w:r>
            <w:r w:rsidR="000C7B65">
              <w:rPr>
                <w:webHidden/>
              </w:rPr>
              <w:fldChar w:fldCharType="separate"/>
            </w:r>
            <w:r w:rsidR="000C7B65">
              <w:rPr>
                <w:webHidden/>
              </w:rPr>
              <w:t>3</w:t>
            </w:r>
            <w:r w:rsidR="000C7B65">
              <w:rPr>
                <w:webHidden/>
              </w:rPr>
              <w:fldChar w:fldCharType="end"/>
            </w:r>
          </w:hyperlink>
        </w:p>
        <w:p w14:paraId="10FC3FFE" w14:textId="3DA8ED0D" w:rsidR="000C7B65" w:rsidRDefault="00000000">
          <w:pPr>
            <w:pStyle w:val="TOC2"/>
            <w:tabs>
              <w:tab w:val="right" w:leader="dot" w:pos="9016"/>
            </w:tabs>
            <w:rPr>
              <w:rFonts w:eastAsiaTheme="minorEastAsia"/>
              <w:lang w:eastAsia="en-GB"/>
            </w:rPr>
          </w:pPr>
          <w:hyperlink w:anchor="_Toc130399334" w:history="1">
            <w:r w:rsidR="000C7B65" w:rsidRPr="003162B2">
              <w:rPr>
                <w:rStyle w:val="Hyperlink"/>
              </w:rPr>
              <w:t>Third party choice:</w:t>
            </w:r>
            <w:r w:rsidR="000C7B65">
              <w:rPr>
                <w:webHidden/>
              </w:rPr>
              <w:tab/>
            </w:r>
            <w:r w:rsidR="000C7B65">
              <w:rPr>
                <w:webHidden/>
              </w:rPr>
              <w:fldChar w:fldCharType="begin"/>
            </w:r>
            <w:r w:rsidR="000C7B65">
              <w:rPr>
                <w:webHidden/>
              </w:rPr>
              <w:instrText xml:space="preserve"> PAGEREF _Toc130399334 \h </w:instrText>
            </w:r>
            <w:r w:rsidR="000C7B65">
              <w:rPr>
                <w:webHidden/>
              </w:rPr>
            </w:r>
            <w:r w:rsidR="000C7B65">
              <w:rPr>
                <w:webHidden/>
              </w:rPr>
              <w:fldChar w:fldCharType="separate"/>
            </w:r>
            <w:r w:rsidR="000C7B65">
              <w:rPr>
                <w:webHidden/>
              </w:rPr>
              <w:t>3</w:t>
            </w:r>
            <w:r w:rsidR="000C7B65">
              <w:rPr>
                <w:webHidden/>
              </w:rPr>
              <w:fldChar w:fldCharType="end"/>
            </w:r>
          </w:hyperlink>
        </w:p>
        <w:p w14:paraId="382FA0FB" w14:textId="131C9AF7" w:rsidR="000C7B65" w:rsidRDefault="00000000">
          <w:pPr>
            <w:pStyle w:val="TOC2"/>
            <w:tabs>
              <w:tab w:val="right" w:leader="dot" w:pos="9016"/>
            </w:tabs>
            <w:rPr>
              <w:rFonts w:eastAsiaTheme="minorEastAsia"/>
              <w:lang w:eastAsia="en-GB"/>
            </w:rPr>
          </w:pPr>
          <w:hyperlink w:anchor="_Toc130399335" w:history="1">
            <w:r w:rsidR="000C7B65" w:rsidRPr="003162B2">
              <w:rPr>
                <w:rStyle w:val="Hyperlink"/>
              </w:rPr>
              <w:t>Interview:</w:t>
            </w:r>
            <w:r w:rsidR="000C7B65">
              <w:rPr>
                <w:webHidden/>
              </w:rPr>
              <w:tab/>
            </w:r>
            <w:r w:rsidR="000C7B65">
              <w:rPr>
                <w:webHidden/>
              </w:rPr>
              <w:fldChar w:fldCharType="begin"/>
            </w:r>
            <w:r w:rsidR="000C7B65">
              <w:rPr>
                <w:webHidden/>
              </w:rPr>
              <w:instrText xml:space="preserve"> PAGEREF _Toc130399335 \h </w:instrText>
            </w:r>
            <w:r w:rsidR="000C7B65">
              <w:rPr>
                <w:webHidden/>
              </w:rPr>
            </w:r>
            <w:r w:rsidR="000C7B65">
              <w:rPr>
                <w:webHidden/>
              </w:rPr>
              <w:fldChar w:fldCharType="separate"/>
            </w:r>
            <w:r w:rsidR="000C7B65">
              <w:rPr>
                <w:webHidden/>
              </w:rPr>
              <w:t>4</w:t>
            </w:r>
            <w:r w:rsidR="000C7B65">
              <w:rPr>
                <w:webHidden/>
              </w:rPr>
              <w:fldChar w:fldCharType="end"/>
            </w:r>
          </w:hyperlink>
        </w:p>
        <w:p w14:paraId="163F8F62" w14:textId="2D477B9C" w:rsidR="000C7B65" w:rsidRDefault="00000000">
          <w:pPr>
            <w:pStyle w:val="TOC2"/>
            <w:tabs>
              <w:tab w:val="right" w:leader="dot" w:pos="9016"/>
            </w:tabs>
            <w:rPr>
              <w:rFonts w:eastAsiaTheme="minorEastAsia"/>
              <w:lang w:eastAsia="en-GB"/>
            </w:rPr>
          </w:pPr>
          <w:hyperlink w:anchor="_Toc130399336" w:history="1">
            <w:r w:rsidR="000C7B65" w:rsidRPr="003162B2">
              <w:rPr>
                <w:rStyle w:val="Hyperlink"/>
              </w:rPr>
              <w:t>Questionnaire:</w:t>
            </w:r>
            <w:r w:rsidR="000C7B65">
              <w:rPr>
                <w:webHidden/>
              </w:rPr>
              <w:tab/>
            </w:r>
            <w:r w:rsidR="000C7B65">
              <w:rPr>
                <w:webHidden/>
              </w:rPr>
              <w:fldChar w:fldCharType="begin"/>
            </w:r>
            <w:r w:rsidR="000C7B65">
              <w:rPr>
                <w:webHidden/>
              </w:rPr>
              <w:instrText xml:space="preserve"> PAGEREF _Toc130399336 \h </w:instrText>
            </w:r>
            <w:r w:rsidR="000C7B65">
              <w:rPr>
                <w:webHidden/>
              </w:rPr>
            </w:r>
            <w:r w:rsidR="000C7B65">
              <w:rPr>
                <w:webHidden/>
              </w:rPr>
              <w:fldChar w:fldCharType="separate"/>
            </w:r>
            <w:r w:rsidR="000C7B65">
              <w:rPr>
                <w:webHidden/>
              </w:rPr>
              <w:t>4</w:t>
            </w:r>
            <w:r w:rsidR="000C7B65">
              <w:rPr>
                <w:webHidden/>
              </w:rPr>
              <w:fldChar w:fldCharType="end"/>
            </w:r>
          </w:hyperlink>
        </w:p>
        <w:p w14:paraId="1F6C600C" w14:textId="5C4BE639" w:rsidR="000C7B65" w:rsidRDefault="00000000">
          <w:pPr>
            <w:pStyle w:val="TOC2"/>
            <w:tabs>
              <w:tab w:val="right" w:leader="dot" w:pos="9016"/>
            </w:tabs>
            <w:rPr>
              <w:rFonts w:eastAsiaTheme="minorEastAsia"/>
              <w:lang w:eastAsia="en-GB"/>
            </w:rPr>
          </w:pPr>
          <w:hyperlink w:anchor="_Toc130399337" w:history="1">
            <w:r w:rsidR="000C7B65" w:rsidRPr="003162B2">
              <w:rPr>
                <w:rStyle w:val="Hyperlink"/>
              </w:rPr>
              <w:t>Current Situation:</w:t>
            </w:r>
            <w:r w:rsidR="000C7B65">
              <w:rPr>
                <w:webHidden/>
              </w:rPr>
              <w:tab/>
            </w:r>
            <w:r w:rsidR="000C7B65">
              <w:rPr>
                <w:webHidden/>
              </w:rPr>
              <w:fldChar w:fldCharType="begin"/>
            </w:r>
            <w:r w:rsidR="000C7B65">
              <w:rPr>
                <w:webHidden/>
              </w:rPr>
              <w:instrText xml:space="preserve"> PAGEREF _Toc130399337 \h </w:instrText>
            </w:r>
            <w:r w:rsidR="000C7B65">
              <w:rPr>
                <w:webHidden/>
              </w:rPr>
            </w:r>
            <w:r w:rsidR="000C7B65">
              <w:rPr>
                <w:webHidden/>
              </w:rPr>
              <w:fldChar w:fldCharType="separate"/>
            </w:r>
            <w:r w:rsidR="000C7B65">
              <w:rPr>
                <w:webHidden/>
              </w:rPr>
              <w:t>5</w:t>
            </w:r>
            <w:r w:rsidR="000C7B65">
              <w:rPr>
                <w:webHidden/>
              </w:rPr>
              <w:fldChar w:fldCharType="end"/>
            </w:r>
          </w:hyperlink>
        </w:p>
        <w:p w14:paraId="1BAD5DBD" w14:textId="4FC0AA27" w:rsidR="000C7B65" w:rsidRDefault="00000000">
          <w:pPr>
            <w:pStyle w:val="TOC2"/>
            <w:tabs>
              <w:tab w:val="right" w:leader="dot" w:pos="9016"/>
            </w:tabs>
            <w:rPr>
              <w:rFonts w:eastAsiaTheme="minorEastAsia"/>
              <w:lang w:eastAsia="en-GB"/>
            </w:rPr>
          </w:pPr>
          <w:hyperlink w:anchor="_Toc130399338" w:history="1">
            <w:r w:rsidR="000C7B65" w:rsidRPr="003162B2">
              <w:rPr>
                <w:rStyle w:val="Hyperlink"/>
              </w:rPr>
              <w:t>Summary:</w:t>
            </w:r>
            <w:r w:rsidR="000C7B65">
              <w:rPr>
                <w:webHidden/>
              </w:rPr>
              <w:tab/>
            </w:r>
            <w:r w:rsidR="000C7B65">
              <w:rPr>
                <w:webHidden/>
              </w:rPr>
              <w:fldChar w:fldCharType="begin"/>
            </w:r>
            <w:r w:rsidR="000C7B65">
              <w:rPr>
                <w:webHidden/>
              </w:rPr>
              <w:instrText xml:space="preserve"> PAGEREF _Toc130399338 \h </w:instrText>
            </w:r>
            <w:r w:rsidR="000C7B65">
              <w:rPr>
                <w:webHidden/>
              </w:rPr>
            </w:r>
            <w:r w:rsidR="000C7B65">
              <w:rPr>
                <w:webHidden/>
              </w:rPr>
              <w:fldChar w:fldCharType="separate"/>
            </w:r>
            <w:r w:rsidR="000C7B65">
              <w:rPr>
                <w:webHidden/>
              </w:rPr>
              <w:t>6</w:t>
            </w:r>
            <w:r w:rsidR="000C7B65">
              <w:rPr>
                <w:webHidden/>
              </w:rPr>
              <w:fldChar w:fldCharType="end"/>
            </w:r>
          </w:hyperlink>
        </w:p>
        <w:p w14:paraId="64F1EA09" w14:textId="013C3E21" w:rsidR="000C7B65" w:rsidRDefault="00000000">
          <w:pPr>
            <w:pStyle w:val="TOC1"/>
            <w:tabs>
              <w:tab w:val="right" w:leader="dot" w:pos="9016"/>
            </w:tabs>
            <w:rPr>
              <w:rFonts w:eastAsiaTheme="minorEastAsia"/>
              <w:lang w:eastAsia="en-GB"/>
            </w:rPr>
          </w:pPr>
          <w:hyperlink w:anchor="_Toc130399339" w:history="1">
            <w:r w:rsidR="000C7B65" w:rsidRPr="003162B2">
              <w:rPr>
                <w:rStyle w:val="Hyperlink"/>
              </w:rPr>
              <w:t>Analysis:</w:t>
            </w:r>
            <w:r w:rsidR="000C7B65">
              <w:rPr>
                <w:webHidden/>
              </w:rPr>
              <w:tab/>
            </w:r>
            <w:r w:rsidR="000C7B65">
              <w:rPr>
                <w:webHidden/>
              </w:rPr>
              <w:fldChar w:fldCharType="begin"/>
            </w:r>
            <w:r w:rsidR="000C7B65">
              <w:rPr>
                <w:webHidden/>
              </w:rPr>
              <w:instrText xml:space="preserve"> PAGEREF _Toc130399339 \h </w:instrText>
            </w:r>
            <w:r w:rsidR="000C7B65">
              <w:rPr>
                <w:webHidden/>
              </w:rPr>
            </w:r>
            <w:r w:rsidR="000C7B65">
              <w:rPr>
                <w:webHidden/>
              </w:rPr>
              <w:fldChar w:fldCharType="separate"/>
            </w:r>
            <w:r w:rsidR="000C7B65">
              <w:rPr>
                <w:webHidden/>
              </w:rPr>
              <w:t>6</w:t>
            </w:r>
            <w:r w:rsidR="000C7B65">
              <w:rPr>
                <w:webHidden/>
              </w:rPr>
              <w:fldChar w:fldCharType="end"/>
            </w:r>
          </w:hyperlink>
        </w:p>
        <w:p w14:paraId="2FAC34F6" w14:textId="0D268F2B" w:rsidR="000C7B65" w:rsidRDefault="00000000">
          <w:pPr>
            <w:pStyle w:val="TOC2"/>
            <w:tabs>
              <w:tab w:val="right" w:leader="dot" w:pos="9016"/>
            </w:tabs>
            <w:rPr>
              <w:rFonts w:eastAsiaTheme="minorEastAsia"/>
              <w:lang w:eastAsia="en-GB"/>
            </w:rPr>
          </w:pPr>
          <w:hyperlink w:anchor="_Toc130399340" w:history="1">
            <w:r w:rsidR="000C7B65" w:rsidRPr="003162B2">
              <w:rPr>
                <w:rStyle w:val="Hyperlink"/>
              </w:rPr>
              <w:t>IPSO:</w:t>
            </w:r>
            <w:r w:rsidR="000C7B65">
              <w:rPr>
                <w:webHidden/>
              </w:rPr>
              <w:tab/>
            </w:r>
            <w:r w:rsidR="000C7B65">
              <w:rPr>
                <w:webHidden/>
              </w:rPr>
              <w:fldChar w:fldCharType="begin"/>
            </w:r>
            <w:r w:rsidR="000C7B65">
              <w:rPr>
                <w:webHidden/>
              </w:rPr>
              <w:instrText xml:space="preserve"> PAGEREF _Toc130399340 \h </w:instrText>
            </w:r>
            <w:r w:rsidR="000C7B65">
              <w:rPr>
                <w:webHidden/>
              </w:rPr>
            </w:r>
            <w:r w:rsidR="000C7B65">
              <w:rPr>
                <w:webHidden/>
              </w:rPr>
              <w:fldChar w:fldCharType="separate"/>
            </w:r>
            <w:r w:rsidR="000C7B65">
              <w:rPr>
                <w:webHidden/>
              </w:rPr>
              <w:t>6</w:t>
            </w:r>
            <w:r w:rsidR="000C7B65">
              <w:rPr>
                <w:webHidden/>
              </w:rPr>
              <w:fldChar w:fldCharType="end"/>
            </w:r>
          </w:hyperlink>
        </w:p>
        <w:p w14:paraId="7C788519" w14:textId="2198268C" w:rsidR="000C7B65" w:rsidRDefault="00000000">
          <w:pPr>
            <w:pStyle w:val="TOC2"/>
            <w:tabs>
              <w:tab w:val="right" w:leader="dot" w:pos="9016"/>
            </w:tabs>
            <w:rPr>
              <w:rFonts w:eastAsiaTheme="minorEastAsia"/>
              <w:lang w:eastAsia="en-GB"/>
            </w:rPr>
          </w:pPr>
          <w:hyperlink w:anchor="_Toc130399341" w:history="1">
            <w:r w:rsidR="000C7B65" w:rsidRPr="003162B2">
              <w:rPr>
                <w:rStyle w:val="Hyperlink"/>
              </w:rPr>
              <w:t>Background to the problem:</w:t>
            </w:r>
            <w:r w:rsidR="000C7B65">
              <w:rPr>
                <w:webHidden/>
              </w:rPr>
              <w:tab/>
            </w:r>
            <w:r w:rsidR="000C7B65">
              <w:rPr>
                <w:webHidden/>
              </w:rPr>
              <w:fldChar w:fldCharType="begin"/>
            </w:r>
            <w:r w:rsidR="000C7B65">
              <w:rPr>
                <w:webHidden/>
              </w:rPr>
              <w:instrText xml:space="preserve"> PAGEREF _Toc130399341 \h </w:instrText>
            </w:r>
            <w:r w:rsidR="000C7B65">
              <w:rPr>
                <w:webHidden/>
              </w:rPr>
            </w:r>
            <w:r w:rsidR="000C7B65">
              <w:rPr>
                <w:webHidden/>
              </w:rPr>
              <w:fldChar w:fldCharType="separate"/>
            </w:r>
            <w:r w:rsidR="000C7B65">
              <w:rPr>
                <w:webHidden/>
              </w:rPr>
              <w:t>6</w:t>
            </w:r>
            <w:r w:rsidR="000C7B65">
              <w:rPr>
                <w:webHidden/>
              </w:rPr>
              <w:fldChar w:fldCharType="end"/>
            </w:r>
          </w:hyperlink>
        </w:p>
        <w:p w14:paraId="36971814" w14:textId="64ED3A99" w:rsidR="000C7B65" w:rsidRDefault="00000000">
          <w:pPr>
            <w:pStyle w:val="TOC2"/>
            <w:tabs>
              <w:tab w:val="right" w:leader="dot" w:pos="9016"/>
            </w:tabs>
            <w:rPr>
              <w:rFonts w:eastAsiaTheme="minorEastAsia"/>
              <w:lang w:eastAsia="en-GB"/>
            </w:rPr>
          </w:pPr>
          <w:hyperlink w:anchor="_Toc130399342" w:history="1">
            <w:r w:rsidR="000C7B65" w:rsidRPr="003162B2">
              <w:rPr>
                <w:rStyle w:val="Hyperlink"/>
              </w:rPr>
              <w:t>Current system:</w:t>
            </w:r>
            <w:r w:rsidR="000C7B65">
              <w:rPr>
                <w:webHidden/>
              </w:rPr>
              <w:tab/>
            </w:r>
            <w:r w:rsidR="000C7B65">
              <w:rPr>
                <w:webHidden/>
              </w:rPr>
              <w:fldChar w:fldCharType="begin"/>
            </w:r>
            <w:r w:rsidR="000C7B65">
              <w:rPr>
                <w:webHidden/>
              </w:rPr>
              <w:instrText xml:space="preserve"> PAGEREF _Toc130399342 \h </w:instrText>
            </w:r>
            <w:r w:rsidR="000C7B65">
              <w:rPr>
                <w:webHidden/>
              </w:rPr>
            </w:r>
            <w:r w:rsidR="000C7B65">
              <w:rPr>
                <w:webHidden/>
              </w:rPr>
              <w:fldChar w:fldCharType="separate"/>
            </w:r>
            <w:r w:rsidR="000C7B65">
              <w:rPr>
                <w:webHidden/>
              </w:rPr>
              <w:t>6</w:t>
            </w:r>
            <w:r w:rsidR="000C7B65">
              <w:rPr>
                <w:webHidden/>
              </w:rPr>
              <w:fldChar w:fldCharType="end"/>
            </w:r>
          </w:hyperlink>
        </w:p>
        <w:p w14:paraId="5D8384D1" w14:textId="22285AA5" w:rsidR="000C7B65" w:rsidRDefault="00000000">
          <w:pPr>
            <w:pStyle w:val="TOC2"/>
            <w:tabs>
              <w:tab w:val="right" w:leader="dot" w:pos="9016"/>
            </w:tabs>
            <w:rPr>
              <w:rFonts w:eastAsiaTheme="minorEastAsia"/>
              <w:lang w:eastAsia="en-GB"/>
            </w:rPr>
          </w:pPr>
          <w:hyperlink w:anchor="_Toc130399343" w:history="1">
            <w:r w:rsidR="000C7B65" w:rsidRPr="003162B2">
              <w:rPr>
                <w:rStyle w:val="Hyperlink"/>
              </w:rPr>
              <w:t>Potential users:</w:t>
            </w:r>
            <w:r w:rsidR="000C7B65">
              <w:rPr>
                <w:webHidden/>
              </w:rPr>
              <w:tab/>
            </w:r>
            <w:r w:rsidR="000C7B65">
              <w:rPr>
                <w:webHidden/>
              </w:rPr>
              <w:fldChar w:fldCharType="begin"/>
            </w:r>
            <w:r w:rsidR="000C7B65">
              <w:rPr>
                <w:webHidden/>
              </w:rPr>
              <w:instrText xml:space="preserve"> PAGEREF _Toc130399343 \h </w:instrText>
            </w:r>
            <w:r w:rsidR="000C7B65">
              <w:rPr>
                <w:webHidden/>
              </w:rPr>
            </w:r>
            <w:r w:rsidR="000C7B65">
              <w:rPr>
                <w:webHidden/>
              </w:rPr>
              <w:fldChar w:fldCharType="separate"/>
            </w:r>
            <w:r w:rsidR="000C7B65">
              <w:rPr>
                <w:webHidden/>
              </w:rPr>
              <w:t>7</w:t>
            </w:r>
            <w:r w:rsidR="000C7B65">
              <w:rPr>
                <w:webHidden/>
              </w:rPr>
              <w:fldChar w:fldCharType="end"/>
            </w:r>
          </w:hyperlink>
        </w:p>
        <w:p w14:paraId="198B1FB1" w14:textId="64BBFF03" w:rsidR="000C7B65" w:rsidRDefault="00000000">
          <w:pPr>
            <w:pStyle w:val="TOC2"/>
            <w:tabs>
              <w:tab w:val="right" w:leader="dot" w:pos="9016"/>
            </w:tabs>
            <w:rPr>
              <w:rFonts w:eastAsiaTheme="minorEastAsia"/>
              <w:lang w:eastAsia="en-GB"/>
            </w:rPr>
          </w:pPr>
          <w:hyperlink w:anchor="_Toc130399344" w:history="1">
            <w:r w:rsidR="000C7B65" w:rsidRPr="003162B2">
              <w:rPr>
                <w:rStyle w:val="Hyperlink"/>
              </w:rPr>
              <w:t>Users needs:</w:t>
            </w:r>
            <w:r w:rsidR="000C7B65">
              <w:rPr>
                <w:webHidden/>
              </w:rPr>
              <w:tab/>
            </w:r>
            <w:r w:rsidR="000C7B65">
              <w:rPr>
                <w:webHidden/>
              </w:rPr>
              <w:fldChar w:fldCharType="begin"/>
            </w:r>
            <w:r w:rsidR="000C7B65">
              <w:rPr>
                <w:webHidden/>
              </w:rPr>
              <w:instrText xml:space="preserve"> PAGEREF _Toc130399344 \h </w:instrText>
            </w:r>
            <w:r w:rsidR="000C7B65">
              <w:rPr>
                <w:webHidden/>
              </w:rPr>
            </w:r>
            <w:r w:rsidR="000C7B65">
              <w:rPr>
                <w:webHidden/>
              </w:rPr>
              <w:fldChar w:fldCharType="separate"/>
            </w:r>
            <w:r w:rsidR="000C7B65">
              <w:rPr>
                <w:webHidden/>
              </w:rPr>
              <w:t>7</w:t>
            </w:r>
            <w:r w:rsidR="000C7B65">
              <w:rPr>
                <w:webHidden/>
              </w:rPr>
              <w:fldChar w:fldCharType="end"/>
            </w:r>
          </w:hyperlink>
        </w:p>
        <w:p w14:paraId="094B9402" w14:textId="2AFFB99A" w:rsidR="000C7B65" w:rsidRDefault="00000000">
          <w:pPr>
            <w:pStyle w:val="TOC2"/>
            <w:tabs>
              <w:tab w:val="right" w:leader="dot" w:pos="9016"/>
            </w:tabs>
            <w:rPr>
              <w:rFonts w:eastAsiaTheme="minorEastAsia"/>
              <w:lang w:eastAsia="en-GB"/>
            </w:rPr>
          </w:pPr>
          <w:hyperlink w:anchor="_Toc130399345" w:history="1">
            <w:r w:rsidR="000C7B65" w:rsidRPr="003162B2">
              <w:rPr>
                <w:rStyle w:val="Hyperlink"/>
              </w:rPr>
              <w:t>The data:</w:t>
            </w:r>
            <w:r w:rsidR="000C7B65">
              <w:rPr>
                <w:webHidden/>
              </w:rPr>
              <w:tab/>
            </w:r>
            <w:r w:rsidR="000C7B65">
              <w:rPr>
                <w:webHidden/>
              </w:rPr>
              <w:fldChar w:fldCharType="begin"/>
            </w:r>
            <w:r w:rsidR="000C7B65">
              <w:rPr>
                <w:webHidden/>
              </w:rPr>
              <w:instrText xml:space="preserve"> PAGEREF _Toc130399345 \h </w:instrText>
            </w:r>
            <w:r w:rsidR="000C7B65">
              <w:rPr>
                <w:webHidden/>
              </w:rPr>
            </w:r>
            <w:r w:rsidR="000C7B65">
              <w:rPr>
                <w:webHidden/>
              </w:rPr>
              <w:fldChar w:fldCharType="separate"/>
            </w:r>
            <w:r w:rsidR="000C7B65">
              <w:rPr>
                <w:webHidden/>
              </w:rPr>
              <w:t>7</w:t>
            </w:r>
            <w:r w:rsidR="000C7B65">
              <w:rPr>
                <w:webHidden/>
              </w:rPr>
              <w:fldChar w:fldCharType="end"/>
            </w:r>
          </w:hyperlink>
        </w:p>
        <w:p w14:paraId="3379C7E0" w14:textId="347C6CD9" w:rsidR="000C7B65" w:rsidRDefault="00000000">
          <w:pPr>
            <w:pStyle w:val="TOC2"/>
            <w:tabs>
              <w:tab w:val="right" w:leader="dot" w:pos="9016"/>
            </w:tabs>
            <w:rPr>
              <w:rFonts w:eastAsiaTheme="minorEastAsia"/>
              <w:lang w:eastAsia="en-GB"/>
            </w:rPr>
          </w:pPr>
          <w:hyperlink w:anchor="_Toc130399346" w:history="1">
            <w:r w:rsidR="000C7B65" w:rsidRPr="003162B2">
              <w:rPr>
                <w:rStyle w:val="Hyperlink"/>
              </w:rPr>
              <w:t>Data dictionary:</w:t>
            </w:r>
            <w:r w:rsidR="000C7B65">
              <w:rPr>
                <w:webHidden/>
              </w:rPr>
              <w:tab/>
            </w:r>
            <w:r w:rsidR="000C7B65">
              <w:rPr>
                <w:webHidden/>
              </w:rPr>
              <w:fldChar w:fldCharType="begin"/>
            </w:r>
            <w:r w:rsidR="000C7B65">
              <w:rPr>
                <w:webHidden/>
              </w:rPr>
              <w:instrText xml:space="preserve"> PAGEREF _Toc130399346 \h </w:instrText>
            </w:r>
            <w:r w:rsidR="000C7B65">
              <w:rPr>
                <w:webHidden/>
              </w:rPr>
            </w:r>
            <w:r w:rsidR="000C7B65">
              <w:rPr>
                <w:webHidden/>
              </w:rPr>
              <w:fldChar w:fldCharType="separate"/>
            </w:r>
            <w:r w:rsidR="000C7B65">
              <w:rPr>
                <w:webHidden/>
              </w:rPr>
              <w:t>8</w:t>
            </w:r>
            <w:r w:rsidR="000C7B65">
              <w:rPr>
                <w:webHidden/>
              </w:rPr>
              <w:fldChar w:fldCharType="end"/>
            </w:r>
          </w:hyperlink>
        </w:p>
        <w:p w14:paraId="61F5AA39" w14:textId="512BD4BA" w:rsidR="000C7B65" w:rsidRDefault="00000000">
          <w:pPr>
            <w:pStyle w:val="TOC2"/>
            <w:tabs>
              <w:tab w:val="right" w:leader="dot" w:pos="9016"/>
            </w:tabs>
            <w:rPr>
              <w:rFonts w:eastAsiaTheme="minorEastAsia"/>
              <w:lang w:eastAsia="en-GB"/>
            </w:rPr>
          </w:pPr>
          <w:hyperlink w:anchor="_Toc130399347" w:history="1">
            <w:r w:rsidR="000C7B65" w:rsidRPr="003162B2">
              <w:rPr>
                <w:rStyle w:val="Hyperlink"/>
              </w:rPr>
              <w:t>Flowchart:</w:t>
            </w:r>
            <w:r w:rsidR="000C7B65">
              <w:rPr>
                <w:webHidden/>
              </w:rPr>
              <w:tab/>
            </w:r>
            <w:r w:rsidR="000C7B65">
              <w:rPr>
                <w:webHidden/>
              </w:rPr>
              <w:fldChar w:fldCharType="begin"/>
            </w:r>
            <w:r w:rsidR="000C7B65">
              <w:rPr>
                <w:webHidden/>
              </w:rPr>
              <w:instrText xml:space="preserve"> PAGEREF _Toc130399347 \h </w:instrText>
            </w:r>
            <w:r w:rsidR="000C7B65">
              <w:rPr>
                <w:webHidden/>
              </w:rPr>
            </w:r>
            <w:r w:rsidR="000C7B65">
              <w:rPr>
                <w:webHidden/>
              </w:rPr>
              <w:fldChar w:fldCharType="separate"/>
            </w:r>
            <w:r w:rsidR="000C7B65">
              <w:rPr>
                <w:webHidden/>
              </w:rPr>
              <w:t>8</w:t>
            </w:r>
            <w:r w:rsidR="000C7B65">
              <w:rPr>
                <w:webHidden/>
              </w:rPr>
              <w:fldChar w:fldCharType="end"/>
            </w:r>
          </w:hyperlink>
        </w:p>
        <w:p w14:paraId="28904259" w14:textId="0BFC8256" w:rsidR="000C7B65" w:rsidRDefault="00000000">
          <w:pPr>
            <w:pStyle w:val="TOC2"/>
            <w:tabs>
              <w:tab w:val="right" w:leader="dot" w:pos="9016"/>
            </w:tabs>
            <w:rPr>
              <w:rFonts w:eastAsiaTheme="minorEastAsia"/>
              <w:lang w:eastAsia="en-GB"/>
            </w:rPr>
          </w:pPr>
          <w:hyperlink w:anchor="_Toc130399348" w:history="1">
            <w:r w:rsidR="000C7B65" w:rsidRPr="003162B2">
              <w:rPr>
                <w:rStyle w:val="Hyperlink"/>
              </w:rPr>
              <w:t>Requirements list</w:t>
            </w:r>
            <w:r w:rsidR="000C7B65">
              <w:rPr>
                <w:webHidden/>
              </w:rPr>
              <w:tab/>
            </w:r>
            <w:r w:rsidR="000C7B65">
              <w:rPr>
                <w:webHidden/>
              </w:rPr>
              <w:fldChar w:fldCharType="begin"/>
            </w:r>
            <w:r w:rsidR="000C7B65">
              <w:rPr>
                <w:webHidden/>
              </w:rPr>
              <w:instrText xml:space="preserve"> PAGEREF _Toc130399348 \h </w:instrText>
            </w:r>
            <w:r w:rsidR="000C7B65">
              <w:rPr>
                <w:webHidden/>
              </w:rPr>
            </w:r>
            <w:r w:rsidR="000C7B65">
              <w:rPr>
                <w:webHidden/>
              </w:rPr>
              <w:fldChar w:fldCharType="separate"/>
            </w:r>
            <w:r w:rsidR="000C7B65">
              <w:rPr>
                <w:webHidden/>
              </w:rPr>
              <w:t>9</w:t>
            </w:r>
            <w:r w:rsidR="000C7B65">
              <w:rPr>
                <w:webHidden/>
              </w:rPr>
              <w:fldChar w:fldCharType="end"/>
            </w:r>
          </w:hyperlink>
        </w:p>
        <w:p w14:paraId="414E0A8D" w14:textId="51B6C55E" w:rsidR="000C7B65" w:rsidRDefault="00000000">
          <w:pPr>
            <w:pStyle w:val="TOC2"/>
            <w:tabs>
              <w:tab w:val="right" w:leader="dot" w:pos="9016"/>
            </w:tabs>
            <w:rPr>
              <w:rFonts w:eastAsiaTheme="minorEastAsia"/>
              <w:lang w:eastAsia="en-GB"/>
            </w:rPr>
          </w:pPr>
          <w:hyperlink w:anchor="_Toc130399349" w:history="1">
            <w:r w:rsidR="000C7B65" w:rsidRPr="003162B2">
              <w:rPr>
                <w:rStyle w:val="Hyperlink"/>
              </w:rPr>
              <w:t>Analysis summary:</w:t>
            </w:r>
            <w:r w:rsidR="000C7B65">
              <w:rPr>
                <w:webHidden/>
              </w:rPr>
              <w:tab/>
            </w:r>
            <w:r w:rsidR="000C7B65">
              <w:rPr>
                <w:webHidden/>
              </w:rPr>
              <w:fldChar w:fldCharType="begin"/>
            </w:r>
            <w:r w:rsidR="000C7B65">
              <w:rPr>
                <w:webHidden/>
              </w:rPr>
              <w:instrText xml:space="preserve"> PAGEREF _Toc130399349 \h </w:instrText>
            </w:r>
            <w:r w:rsidR="000C7B65">
              <w:rPr>
                <w:webHidden/>
              </w:rPr>
            </w:r>
            <w:r w:rsidR="000C7B65">
              <w:rPr>
                <w:webHidden/>
              </w:rPr>
              <w:fldChar w:fldCharType="separate"/>
            </w:r>
            <w:r w:rsidR="000C7B65">
              <w:rPr>
                <w:webHidden/>
              </w:rPr>
              <w:t>9</w:t>
            </w:r>
            <w:r w:rsidR="000C7B65">
              <w:rPr>
                <w:webHidden/>
              </w:rPr>
              <w:fldChar w:fldCharType="end"/>
            </w:r>
          </w:hyperlink>
        </w:p>
        <w:p w14:paraId="69F7A23B" w14:textId="2B238FB7" w:rsidR="000C7B65" w:rsidRDefault="00000000">
          <w:pPr>
            <w:pStyle w:val="TOC1"/>
            <w:tabs>
              <w:tab w:val="right" w:leader="dot" w:pos="9016"/>
            </w:tabs>
            <w:rPr>
              <w:rFonts w:eastAsiaTheme="minorEastAsia"/>
              <w:lang w:eastAsia="en-GB"/>
            </w:rPr>
          </w:pPr>
          <w:hyperlink w:anchor="_Toc130399350" w:history="1">
            <w:r w:rsidR="000C7B65" w:rsidRPr="003162B2">
              <w:rPr>
                <w:rStyle w:val="Hyperlink"/>
              </w:rPr>
              <w:t>Design</w:t>
            </w:r>
            <w:r w:rsidR="000C7B65">
              <w:rPr>
                <w:webHidden/>
              </w:rPr>
              <w:tab/>
            </w:r>
            <w:r w:rsidR="000C7B65">
              <w:rPr>
                <w:webHidden/>
              </w:rPr>
              <w:fldChar w:fldCharType="begin"/>
            </w:r>
            <w:r w:rsidR="000C7B65">
              <w:rPr>
                <w:webHidden/>
              </w:rPr>
              <w:instrText xml:space="preserve"> PAGEREF _Toc130399350 \h </w:instrText>
            </w:r>
            <w:r w:rsidR="000C7B65">
              <w:rPr>
                <w:webHidden/>
              </w:rPr>
            </w:r>
            <w:r w:rsidR="000C7B65">
              <w:rPr>
                <w:webHidden/>
              </w:rPr>
              <w:fldChar w:fldCharType="separate"/>
            </w:r>
            <w:r w:rsidR="000C7B65">
              <w:rPr>
                <w:webHidden/>
              </w:rPr>
              <w:t>11</w:t>
            </w:r>
            <w:r w:rsidR="000C7B65">
              <w:rPr>
                <w:webHidden/>
              </w:rPr>
              <w:fldChar w:fldCharType="end"/>
            </w:r>
          </w:hyperlink>
        </w:p>
        <w:p w14:paraId="5C17978F" w14:textId="2722DA96" w:rsidR="000C7B65" w:rsidRDefault="00000000">
          <w:pPr>
            <w:pStyle w:val="TOC2"/>
            <w:tabs>
              <w:tab w:val="right" w:leader="dot" w:pos="9016"/>
            </w:tabs>
            <w:rPr>
              <w:rFonts w:eastAsiaTheme="minorEastAsia"/>
              <w:lang w:eastAsia="en-GB"/>
            </w:rPr>
          </w:pPr>
          <w:hyperlink w:anchor="_Toc130399351" w:history="1">
            <w:r w:rsidR="000C7B65" w:rsidRPr="003162B2">
              <w:rPr>
                <w:rStyle w:val="Hyperlink"/>
              </w:rPr>
              <w:t>Flowchart</w:t>
            </w:r>
            <w:r w:rsidR="000C7B65">
              <w:rPr>
                <w:webHidden/>
              </w:rPr>
              <w:tab/>
            </w:r>
            <w:r w:rsidR="000C7B65">
              <w:rPr>
                <w:webHidden/>
              </w:rPr>
              <w:fldChar w:fldCharType="begin"/>
            </w:r>
            <w:r w:rsidR="000C7B65">
              <w:rPr>
                <w:webHidden/>
              </w:rPr>
              <w:instrText xml:space="preserve"> PAGEREF _Toc130399351 \h </w:instrText>
            </w:r>
            <w:r w:rsidR="000C7B65">
              <w:rPr>
                <w:webHidden/>
              </w:rPr>
            </w:r>
            <w:r w:rsidR="000C7B65">
              <w:rPr>
                <w:webHidden/>
              </w:rPr>
              <w:fldChar w:fldCharType="separate"/>
            </w:r>
            <w:r w:rsidR="000C7B65">
              <w:rPr>
                <w:webHidden/>
              </w:rPr>
              <w:t>11</w:t>
            </w:r>
            <w:r w:rsidR="000C7B65">
              <w:rPr>
                <w:webHidden/>
              </w:rPr>
              <w:fldChar w:fldCharType="end"/>
            </w:r>
          </w:hyperlink>
        </w:p>
        <w:p w14:paraId="101E38E5" w14:textId="3F7B7533" w:rsidR="000C7B65" w:rsidRDefault="00000000">
          <w:pPr>
            <w:pStyle w:val="TOC2"/>
            <w:tabs>
              <w:tab w:val="right" w:leader="dot" w:pos="9016"/>
            </w:tabs>
            <w:rPr>
              <w:rFonts w:eastAsiaTheme="minorEastAsia"/>
              <w:lang w:eastAsia="en-GB"/>
            </w:rPr>
          </w:pPr>
          <w:hyperlink w:anchor="_Toc130399352" w:history="1">
            <w:r w:rsidR="000C7B65" w:rsidRPr="003162B2">
              <w:rPr>
                <w:rStyle w:val="Hyperlink"/>
              </w:rPr>
              <w:t>Class diagram</w:t>
            </w:r>
            <w:r w:rsidR="000C7B65">
              <w:rPr>
                <w:webHidden/>
              </w:rPr>
              <w:tab/>
            </w:r>
            <w:r w:rsidR="000C7B65">
              <w:rPr>
                <w:webHidden/>
              </w:rPr>
              <w:fldChar w:fldCharType="begin"/>
            </w:r>
            <w:r w:rsidR="000C7B65">
              <w:rPr>
                <w:webHidden/>
              </w:rPr>
              <w:instrText xml:space="preserve"> PAGEREF _Toc130399352 \h </w:instrText>
            </w:r>
            <w:r w:rsidR="000C7B65">
              <w:rPr>
                <w:webHidden/>
              </w:rPr>
            </w:r>
            <w:r w:rsidR="000C7B65">
              <w:rPr>
                <w:webHidden/>
              </w:rPr>
              <w:fldChar w:fldCharType="separate"/>
            </w:r>
            <w:r w:rsidR="000C7B65">
              <w:rPr>
                <w:webHidden/>
              </w:rPr>
              <w:t>11</w:t>
            </w:r>
            <w:r w:rsidR="000C7B65">
              <w:rPr>
                <w:webHidden/>
              </w:rPr>
              <w:fldChar w:fldCharType="end"/>
            </w:r>
          </w:hyperlink>
        </w:p>
        <w:p w14:paraId="72796AE7" w14:textId="27644FAE" w:rsidR="000C7B65" w:rsidRDefault="00000000">
          <w:pPr>
            <w:pStyle w:val="TOC2"/>
            <w:tabs>
              <w:tab w:val="right" w:leader="dot" w:pos="9016"/>
            </w:tabs>
            <w:rPr>
              <w:rFonts w:eastAsiaTheme="minorEastAsia"/>
              <w:lang w:eastAsia="en-GB"/>
            </w:rPr>
          </w:pPr>
          <w:hyperlink w:anchor="_Toc130399353" w:history="1">
            <w:r w:rsidR="000C7B65" w:rsidRPr="003162B2">
              <w:rPr>
                <w:rStyle w:val="Hyperlink"/>
              </w:rPr>
              <w:t>Entity Relationship Diagram</w:t>
            </w:r>
            <w:r w:rsidR="000C7B65">
              <w:rPr>
                <w:webHidden/>
              </w:rPr>
              <w:tab/>
            </w:r>
            <w:r w:rsidR="000C7B65">
              <w:rPr>
                <w:webHidden/>
              </w:rPr>
              <w:fldChar w:fldCharType="begin"/>
            </w:r>
            <w:r w:rsidR="000C7B65">
              <w:rPr>
                <w:webHidden/>
              </w:rPr>
              <w:instrText xml:space="preserve"> PAGEREF _Toc130399353 \h </w:instrText>
            </w:r>
            <w:r w:rsidR="000C7B65">
              <w:rPr>
                <w:webHidden/>
              </w:rPr>
            </w:r>
            <w:r w:rsidR="000C7B65">
              <w:rPr>
                <w:webHidden/>
              </w:rPr>
              <w:fldChar w:fldCharType="separate"/>
            </w:r>
            <w:r w:rsidR="000C7B65">
              <w:rPr>
                <w:webHidden/>
              </w:rPr>
              <w:t>11</w:t>
            </w:r>
            <w:r w:rsidR="000C7B65">
              <w:rPr>
                <w:webHidden/>
              </w:rPr>
              <w:fldChar w:fldCharType="end"/>
            </w:r>
          </w:hyperlink>
        </w:p>
        <w:p w14:paraId="37070539" w14:textId="6C07AE73" w:rsidR="000C7B65" w:rsidRDefault="00000000">
          <w:pPr>
            <w:pStyle w:val="TOC2"/>
            <w:tabs>
              <w:tab w:val="right" w:leader="dot" w:pos="9016"/>
            </w:tabs>
            <w:rPr>
              <w:rFonts w:eastAsiaTheme="minorEastAsia"/>
              <w:lang w:eastAsia="en-GB"/>
            </w:rPr>
          </w:pPr>
          <w:hyperlink w:anchor="_Toc130399354" w:history="1">
            <w:r w:rsidR="000C7B65" w:rsidRPr="003162B2">
              <w:rPr>
                <w:rStyle w:val="Hyperlink"/>
              </w:rPr>
              <w:t>Summary</w:t>
            </w:r>
            <w:r w:rsidR="000C7B65">
              <w:rPr>
                <w:webHidden/>
              </w:rPr>
              <w:tab/>
            </w:r>
            <w:r w:rsidR="000C7B65">
              <w:rPr>
                <w:webHidden/>
              </w:rPr>
              <w:fldChar w:fldCharType="begin"/>
            </w:r>
            <w:r w:rsidR="000C7B65">
              <w:rPr>
                <w:webHidden/>
              </w:rPr>
              <w:instrText xml:space="preserve"> PAGEREF _Toc130399354 \h </w:instrText>
            </w:r>
            <w:r w:rsidR="000C7B65">
              <w:rPr>
                <w:webHidden/>
              </w:rPr>
            </w:r>
            <w:r w:rsidR="000C7B65">
              <w:rPr>
                <w:webHidden/>
              </w:rPr>
              <w:fldChar w:fldCharType="separate"/>
            </w:r>
            <w:r w:rsidR="000C7B65">
              <w:rPr>
                <w:webHidden/>
              </w:rPr>
              <w:t>12</w:t>
            </w:r>
            <w:r w:rsidR="000C7B65">
              <w:rPr>
                <w:webHidden/>
              </w:rPr>
              <w:fldChar w:fldCharType="end"/>
            </w:r>
          </w:hyperlink>
        </w:p>
        <w:p w14:paraId="2360255D" w14:textId="6EF85CCC" w:rsidR="000C7B65" w:rsidRDefault="00000000">
          <w:pPr>
            <w:pStyle w:val="TOC3"/>
            <w:tabs>
              <w:tab w:val="right" w:leader="dot" w:pos="9016"/>
            </w:tabs>
            <w:rPr>
              <w:rFonts w:eastAsiaTheme="minorEastAsia"/>
              <w:lang w:eastAsia="en-GB"/>
            </w:rPr>
          </w:pPr>
          <w:hyperlink w:anchor="_Toc130399355" w:history="1">
            <w:r w:rsidR="000C7B65" w:rsidRPr="003162B2">
              <w:rPr>
                <w:rStyle w:val="Hyperlink"/>
              </w:rPr>
              <w:t>Main Page</w:t>
            </w:r>
            <w:r w:rsidR="000C7B65">
              <w:rPr>
                <w:webHidden/>
              </w:rPr>
              <w:tab/>
            </w:r>
            <w:r w:rsidR="000C7B65">
              <w:rPr>
                <w:webHidden/>
              </w:rPr>
              <w:fldChar w:fldCharType="begin"/>
            </w:r>
            <w:r w:rsidR="000C7B65">
              <w:rPr>
                <w:webHidden/>
              </w:rPr>
              <w:instrText xml:space="preserve"> PAGEREF _Toc130399355 \h </w:instrText>
            </w:r>
            <w:r w:rsidR="000C7B65">
              <w:rPr>
                <w:webHidden/>
              </w:rPr>
            </w:r>
            <w:r w:rsidR="000C7B65">
              <w:rPr>
                <w:webHidden/>
              </w:rPr>
              <w:fldChar w:fldCharType="separate"/>
            </w:r>
            <w:r w:rsidR="000C7B65">
              <w:rPr>
                <w:webHidden/>
              </w:rPr>
              <w:t>12</w:t>
            </w:r>
            <w:r w:rsidR="000C7B65">
              <w:rPr>
                <w:webHidden/>
              </w:rPr>
              <w:fldChar w:fldCharType="end"/>
            </w:r>
          </w:hyperlink>
        </w:p>
        <w:p w14:paraId="3A862977" w14:textId="3A0B9303" w:rsidR="000C7B65" w:rsidRDefault="00000000">
          <w:pPr>
            <w:pStyle w:val="TOC3"/>
            <w:tabs>
              <w:tab w:val="right" w:leader="dot" w:pos="9016"/>
            </w:tabs>
            <w:rPr>
              <w:rFonts w:eastAsiaTheme="minorEastAsia"/>
              <w:lang w:eastAsia="en-GB"/>
            </w:rPr>
          </w:pPr>
          <w:hyperlink w:anchor="_Toc130399356" w:history="1">
            <w:r w:rsidR="000C7B65" w:rsidRPr="003162B2">
              <w:rPr>
                <w:rStyle w:val="Hyperlink"/>
              </w:rPr>
              <w:t>Page to add data</w:t>
            </w:r>
            <w:r w:rsidR="000C7B65">
              <w:rPr>
                <w:webHidden/>
              </w:rPr>
              <w:tab/>
            </w:r>
            <w:r w:rsidR="000C7B65">
              <w:rPr>
                <w:webHidden/>
              </w:rPr>
              <w:fldChar w:fldCharType="begin"/>
            </w:r>
            <w:r w:rsidR="000C7B65">
              <w:rPr>
                <w:webHidden/>
              </w:rPr>
              <w:instrText xml:space="preserve"> PAGEREF _Toc130399356 \h </w:instrText>
            </w:r>
            <w:r w:rsidR="000C7B65">
              <w:rPr>
                <w:webHidden/>
              </w:rPr>
            </w:r>
            <w:r w:rsidR="000C7B65">
              <w:rPr>
                <w:webHidden/>
              </w:rPr>
              <w:fldChar w:fldCharType="separate"/>
            </w:r>
            <w:r w:rsidR="000C7B65">
              <w:rPr>
                <w:webHidden/>
              </w:rPr>
              <w:t>12</w:t>
            </w:r>
            <w:r w:rsidR="000C7B65">
              <w:rPr>
                <w:webHidden/>
              </w:rPr>
              <w:fldChar w:fldCharType="end"/>
            </w:r>
          </w:hyperlink>
        </w:p>
        <w:p w14:paraId="47F19B6A" w14:textId="40C2A256" w:rsidR="000C7B65" w:rsidRDefault="00000000">
          <w:pPr>
            <w:pStyle w:val="TOC1"/>
            <w:tabs>
              <w:tab w:val="right" w:leader="dot" w:pos="9016"/>
            </w:tabs>
            <w:rPr>
              <w:rFonts w:eastAsiaTheme="minorEastAsia"/>
              <w:lang w:eastAsia="en-GB"/>
            </w:rPr>
          </w:pPr>
          <w:hyperlink w:anchor="_Toc130399357" w:history="1">
            <w:r w:rsidR="000C7B65" w:rsidRPr="003162B2">
              <w:rPr>
                <w:rStyle w:val="Hyperlink"/>
              </w:rPr>
              <w:t>Technical Solution</w:t>
            </w:r>
            <w:r w:rsidR="000C7B65">
              <w:rPr>
                <w:webHidden/>
              </w:rPr>
              <w:tab/>
            </w:r>
            <w:r w:rsidR="000C7B65">
              <w:rPr>
                <w:webHidden/>
              </w:rPr>
              <w:fldChar w:fldCharType="begin"/>
            </w:r>
            <w:r w:rsidR="000C7B65">
              <w:rPr>
                <w:webHidden/>
              </w:rPr>
              <w:instrText xml:space="preserve"> PAGEREF _Toc130399357 \h </w:instrText>
            </w:r>
            <w:r w:rsidR="000C7B65">
              <w:rPr>
                <w:webHidden/>
              </w:rPr>
            </w:r>
            <w:r w:rsidR="000C7B65">
              <w:rPr>
                <w:webHidden/>
              </w:rPr>
              <w:fldChar w:fldCharType="separate"/>
            </w:r>
            <w:r w:rsidR="000C7B65">
              <w:rPr>
                <w:webHidden/>
              </w:rPr>
              <w:t>12</w:t>
            </w:r>
            <w:r w:rsidR="000C7B65">
              <w:rPr>
                <w:webHidden/>
              </w:rPr>
              <w:fldChar w:fldCharType="end"/>
            </w:r>
          </w:hyperlink>
        </w:p>
        <w:p w14:paraId="1AE3FB8A" w14:textId="0F4A1049" w:rsidR="000C7B65" w:rsidRDefault="00000000">
          <w:pPr>
            <w:pStyle w:val="TOC2"/>
            <w:tabs>
              <w:tab w:val="right" w:leader="dot" w:pos="9016"/>
            </w:tabs>
            <w:rPr>
              <w:rFonts w:eastAsiaTheme="minorEastAsia"/>
              <w:lang w:eastAsia="en-GB"/>
            </w:rPr>
          </w:pPr>
          <w:hyperlink w:anchor="_Toc130399358" w:history="1">
            <w:r w:rsidR="000C7B65" w:rsidRPr="003162B2">
              <w:rPr>
                <w:rStyle w:val="Hyperlink"/>
              </w:rPr>
              <w:t>Formatted code</w:t>
            </w:r>
            <w:r w:rsidR="000C7B65">
              <w:rPr>
                <w:webHidden/>
              </w:rPr>
              <w:tab/>
            </w:r>
            <w:r w:rsidR="000C7B65">
              <w:rPr>
                <w:webHidden/>
              </w:rPr>
              <w:fldChar w:fldCharType="begin"/>
            </w:r>
            <w:r w:rsidR="000C7B65">
              <w:rPr>
                <w:webHidden/>
              </w:rPr>
              <w:instrText xml:space="preserve"> PAGEREF _Toc130399358 \h </w:instrText>
            </w:r>
            <w:r w:rsidR="000C7B65">
              <w:rPr>
                <w:webHidden/>
              </w:rPr>
            </w:r>
            <w:r w:rsidR="000C7B65">
              <w:rPr>
                <w:webHidden/>
              </w:rPr>
              <w:fldChar w:fldCharType="separate"/>
            </w:r>
            <w:r w:rsidR="000C7B65">
              <w:rPr>
                <w:webHidden/>
              </w:rPr>
              <w:t>12</w:t>
            </w:r>
            <w:r w:rsidR="000C7B65">
              <w:rPr>
                <w:webHidden/>
              </w:rPr>
              <w:fldChar w:fldCharType="end"/>
            </w:r>
          </w:hyperlink>
        </w:p>
        <w:p w14:paraId="3735A24B" w14:textId="1AF97CA9" w:rsidR="000C7B65" w:rsidRDefault="00000000">
          <w:pPr>
            <w:pStyle w:val="TOC2"/>
            <w:tabs>
              <w:tab w:val="right" w:leader="dot" w:pos="9016"/>
            </w:tabs>
            <w:rPr>
              <w:rFonts w:eastAsiaTheme="minorEastAsia"/>
              <w:lang w:eastAsia="en-GB"/>
            </w:rPr>
          </w:pPr>
          <w:hyperlink w:anchor="_Toc130399359" w:history="1">
            <w:r w:rsidR="000C7B65" w:rsidRPr="003162B2">
              <w:rPr>
                <w:rStyle w:val="Hyperlink"/>
              </w:rPr>
              <w:t>Source code</w:t>
            </w:r>
            <w:r w:rsidR="000C7B65">
              <w:rPr>
                <w:webHidden/>
              </w:rPr>
              <w:tab/>
            </w:r>
            <w:r w:rsidR="000C7B65">
              <w:rPr>
                <w:webHidden/>
              </w:rPr>
              <w:fldChar w:fldCharType="begin"/>
            </w:r>
            <w:r w:rsidR="000C7B65">
              <w:rPr>
                <w:webHidden/>
              </w:rPr>
              <w:instrText xml:space="preserve"> PAGEREF _Toc130399359 \h </w:instrText>
            </w:r>
            <w:r w:rsidR="000C7B65">
              <w:rPr>
                <w:webHidden/>
              </w:rPr>
            </w:r>
            <w:r w:rsidR="000C7B65">
              <w:rPr>
                <w:webHidden/>
              </w:rPr>
              <w:fldChar w:fldCharType="separate"/>
            </w:r>
            <w:r w:rsidR="000C7B65">
              <w:rPr>
                <w:webHidden/>
              </w:rPr>
              <w:t>12</w:t>
            </w:r>
            <w:r w:rsidR="000C7B65">
              <w:rPr>
                <w:webHidden/>
              </w:rPr>
              <w:fldChar w:fldCharType="end"/>
            </w:r>
          </w:hyperlink>
        </w:p>
        <w:p w14:paraId="1F9FE3D3" w14:textId="54F61BCE" w:rsidR="000C7B65" w:rsidRDefault="00000000">
          <w:pPr>
            <w:pStyle w:val="TOC3"/>
            <w:tabs>
              <w:tab w:val="right" w:leader="dot" w:pos="9016"/>
            </w:tabs>
            <w:rPr>
              <w:rFonts w:eastAsiaTheme="minorEastAsia"/>
              <w:lang w:eastAsia="en-GB"/>
            </w:rPr>
          </w:pPr>
          <w:hyperlink w:anchor="_Toc130399360" w:history="1">
            <w:r w:rsidR="000C7B65" w:rsidRPr="003162B2">
              <w:rPr>
                <w:rStyle w:val="Hyperlink"/>
              </w:rPr>
              <w:t>User Interface</w:t>
            </w:r>
            <w:r w:rsidR="000C7B65">
              <w:rPr>
                <w:webHidden/>
              </w:rPr>
              <w:tab/>
            </w:r>
            <w:r w:rsidR="000C7B65">
              <w:rPr>
                <w:webHidden/>
              </w:rPr>
              <w:fldChar w:fldCharType="begin"/>
            </w:r>
            <w:r w:rsidR="000C7B65">
              <w:rPr>
                <w:webHidden/>
              </w:rPr>
              <w:instrText xml:space="preserve"> PAGEREF _Toc130399360 \h </w:instrText>
            </w:r>
            <w:r w:rsidR="000C7B65">
              <w:rPr>
                <w:webHidden/>
              </w:rPr>
            </w:r>
            <w:r w:rsidR="000C7B65">
              <w:rPr>
                <w:webHidden/>
              </w:rPr>
              <w:fldChar w:fldCharType="separate"/>
            </w:r>
            <w:r w:rsidR="000C7B65">
              <w:rPr>
                <w:webHidden/>
              </w:rPr>
              <w:t>12</w:t>
            </w:r>
            <w:r w:rsidR="000C7B65">
              <w:rPr>
                <w:webHidden/>
              </w:rPr>
              <w:fldChar w:fldCharType="end"/>
            </w:r>
          </w:hyperlink>
        </w:p>
        <w:p w14:paraId="53F3E18E" w14:textId="71121733" w:rsidR="000C7B65" w:rsidRDefault="00000000">
          <w:pPr>
            <w:pStyle w:val="TOC3"/>
            <w:tabs>
              <w:tab w:val="right" w:leader="dot" w:pos="9016"/>
            </w:tabs>
            <w:rPr>
              <w:rFonts w:eastAsiaTheme="minorEastAsia"/>
              <w:lang w:eastAsia="en-GB"/>
            </w:rPr>
          </w:pPr>
          <w:hyperlink w:anchor="_Toc130399361" w:history="1">
            <w:r w:rsidR="000C7B65" w:rsidRPr="003162B2">
              <w:rPr>
                <w:rStyle w:val="Hyperlink"/>
              </w:rPr>
              <w:t>Scheduler</w:t>
            </w:r>
            <w:r w:rsidR="000C7B65">
              <w:rPr>
                <w:webHidden/>
              </w:rPr>
              <w:tab/>
            </w:r>
            <w:r w:rsidR="000C7B65">
              <w:rPr>
                <w:webHidden/>
              </w:rPr>
              <w:fldChar w:fldCharType="begin"/>
            </w:r>
            <w:r w:rsidR="000C7B65">
              <w:rPr>
                <w:webHidden/>
              </w:rPr>
              <w:instrText xml:space="preserve"> PAGEREF _Toc130399361 \h </w:instrText>
            </w:r>
            <w:r w:rsidR="000C7B65">
              <w:rPr>
                <w:webHidden/>
              </w:rPr>
            </w:r>
            <w:r w:rsidR="000C7B65">
              <w:rPr>
                <w:webHidden/>
              </w:rPr>
              <w:fldChar w:fldCharType="separate"/>
            </w:r>
            <w:r w:rsidR="000C7B65">
              <w:rPr>
                <w:webHidden/>
              </w:rPr>
              <w:t>14</w:t>
            </w:r>
            <w:r w:rsidR="000C7B65">
              <w:rPr>
                <w:webHidden/>
              </w:rPr>
              <w:fldChar w:fldCharType="end"/>
            </w:r>
          </w:hyperlink>
        </w:p>
        <w:p w14:paraId="4E20DE80" w14:textId="5174DADF" w:rsidR="000C7B65" w:rsidRDefault="00000000">
          <w:pPr>
            <w:pStyle w:val="TOC3"/>
            <w:tabs>
              <w:tab w:val="right" w:leader="dot" w:pos="9016"/>
            </w:tabs>
            <w:rPr>
              <w:rFonts w:eastAsiaTheme="minorEastAsia"/>
              <w:lang w:eastAsia="en-GB"/>
            </w:rPr>
          </w:pPr>
          <w:hyperlink w:anchor="_Toc130399362" w:history="1">
            <w:r w:rsidR="000C7B65" w:rsidRPr="003162B2">
              <w:rPr>
                <w:rStyle w:val="Hyperlink"/>
              </w:rPr>
              <w:t>Database controller</w:t>
            </w:r>
            <w:r w:rsidR="000C7B65">
              <w:rPr>
                <w:webHidden/>
              </w:rPr>
              <w:tab/>
            </w:r>
            <w:r w:rsidR="000C7B65">
              <w:rPr>
                <w:webHidden/>
              </w:rPr>
              <w:fldChar w:fldCharType="begin"/>
            </w:r>
            <w:r w:rsidR="000C7B65">
              <w:rPr>
                <w:webHidden/>
              </w:rPr>
              <w:instrText xml:space="preserve"> PAGEREF _Toc130399362 \h </w:instrText>
            </w:r>
            <w:r w:rsidR="000C7B65">
              <w:rPr>
                <w:webHidden/>
              </w:rPr>
            </w:r>
            <w:r w:rsidR="000C7B65">
              <w:rPr>
                <w:webHidden/>
              </w:rPr>
              <w:fldChar w:fldCharType="separate"/>
            </w:r>
            <w:r w:rsidR="000C7B65">
              <w:rPr>
                <w:webHidden/>
              </w:rPr>
              <w:t>17</w:t>
            </w:r>
            <w:r w:rsidR="000C7B65">
              <w:rPr>
                <w:webHidden/>
              </w:rPr>
              <w:fldChar w:fldCharType="end"/>
            </w:r>
          </w:hyperlink>
        </w:p>
        <w:p w14:paraId="5E04AD23" w14:textId="723DFE8B" w:rsidR="000C7B65" w:rsidRDefault="00000000">
          <w:pPr>
            <w:pStyle w:val="TOC3"/>
            <w:tabs>
              <w:tab w:val="right" w:leader="dot" w:pos="9016"/>
            </w:tabs>
            <w:rPr>
              <w:rFonts w:eastAsiaTheme="minorEastAsia"/>
              <w:lang w:eastAsia="en-GB"/>
            </w:rPr>
          </w:pPr>
          <w:hyperlink w:anchor="_Toc130399363" w:history="1">
            <w:r w:rsidR="000C7B65" w:rsidRPr="003162B2">
              <w:rPr>
                <w:rStyle w:val="Hyperlink"/>
              </w:rPr>
              <w:t>Window</w:t>
            </w:r>
            <w:r w:rsidR="000C7B65">
              <w:rPr>
                <w:webHidden/>
              </w:rPr>
              <w:tab/>
            </w:r>
            <w:r w:rsidR="000C7B65">
              <w:rPr>
                <w:webHidden/>
              </w:rPr>
              <w:fldChar w:fldCharType="begin"/>
            </w:r>
            <w:r w:rsidR="000C7B65">
              <w:rPr>
                <w:webHidden/>
              </w:rPr>
              <w:instrText xml:space="preserve"> PAGEREF _Toc130399363 \h </w:instrText>
            </w:r>
            <w:r w:rsidR="000C7B65">
              <w:rPr>
                <w:webHidden/>
              </w:rPr>
            </w:r>
            <w:r w:rsidR="000C7B65">
              <w:rPr>
                <w:webHidden/>
              </w:rPr>
              <w:fldChar w:fldCharType="separate"/>
            </w:r>
            <w:r w:rsidR="000C7B65">
              <w:rPr>
                <w:webHidden/>
              </w:rPr>
              <w:t>20</w:t>
            </w:r>
            <w:r w:rsidR="000C7B65">
              <w:rPr>
                <w:webHidden/>
              </w:rPr>
              <w:fldChar w:fldCharType="end"/>
            </w:r>
          </w:hyperlink>
        </w:p>
        <w:p w14:paraId="74731358" w14:textId="0F60E5DC" w:rsidR="000C7B65" w:rsidRDefault="00000000">
          <w:pPr>
            <w:pStyle w:val="TOC3"/>
            <w:tabs>
              <w:tab w:val="right" w:leader="dot" w:pos="9016"/>
            </w:tabs>
            <w:rPr>
              <w:rFonts w:eastAsiaTheme="minorEastAsia"/>
              <w:lang w:eastAsia="en-GB"/>
            </w:rPr>
          </w:pPr>
          <w:hyperlink w:anchor="_Toc130399364" w:history="1">
            <w:r w:rsidR="000C7B65" w:rsidRPr="003162B2">
              <w:rPr>
                <w:rStyle w:val="Hyperlink"/>
              </w:rPr>
              <w:t>Add Window</w:t>
            </w:r>
            <w:r w:rsidR="000C7B65">
              <w:rPr>
                <w:webHidden/>
              </w:rPr>
              <w:tab/>
            </w:r>
            <w:r w:rsidR="000C7B65">
              <w:rPr>
                <w:webHidden/>
              </w:rPr>
              <w:fldChar w:fldCharType="begin"/>
            </w:r>
            <w:r w:rsidR="000C7B65">
              <w:rPr>
                <w:webHidden/>
              </w:rPr>
              <w:instrText xml:space="preserve"> PAGEREF _Toc130399364 \h </w:instrText>
            </w:r>
            <w:r w:rsidR="000C7B65">
              <w:rPr>
                <w:webHidden/>
              </w:rPr>
            </w:r>
            <w:r w:rsidR="000C7B65">
              <w:rPr>
                <w:webHidden/>
              </w:rPr>
              <w:fldChar w:fldCharType="separate"/>
            </w:r>
            <w:r w:rsidR="000C7B65">
              <w:rPr>
                <w:webHidden/>
              </w:rPr>
              <w:t>21</w:t>
            </w:r>
            <w:r w:rsidR="000C7B65">
              <w:rPr>
                <w:webHidden/>
              </w:rPr>
              <w:fldChar w:fldCharType="end"/>
            </w:r>
          </w:hyperlink>
        </w:p>
        <w:p w14:paraId="7DBA0BEE" w14:textId="0220E6F7" w:rsidR="000C7B65" w:rsidRDefault="00000000">
          <w:pPr>
            <w:pStyle w:val="TOC3"/>
            <w:tabs>
              <w:tab w:val="right" w:leader="dot" w:pos="9016"/>
            </w:tabs>
            <w:rPr>
              <w:rFonts w:eastAsiaTheme="minorEastAsia"/>
              <w:lang w:eastAsia="en-GB"/>
            </w:rPr>
          </w:pPr>
          <w:hyperlink w:anchor="_Toc130399365" w:history="1">
            <w:r w:rsidR="000C7B65" w:rsidRPr="003162B2">
              <w:rPr>
                <w:rStyle w:val="Hyperlink"/>
              </w:rPr>
              <w:t>Add Employee Window</w:t>
            </w:r>
            <w:r w:rsidR="000C7B65">
              <w:rPr>
                <w:webHidden/>
              </w:rPr>
              <w:tab/>
            </w:r>
            <w:r w:rsidR="000C7B65">
              <w:rPr>
                <w:webHidden/>
              </w:rPr>
              <w:fldChar w:fldCharType="begin"/>
            </w:r>
            <w:r w:rsidR="000C7B65">
              <w:rPr>
                <w:webHidden/>
              </w:rPr>
              <w:instrText xml:space="preserve"> PAGEREF _Toc130399365 \h </w:instrText>
            </w:r>
            <w:r w:rsidR="000C7B65">
              <w:rPr>
                <w:webHidden/>
              </w:rPr>
            </w:r>
            <w:r w:rsidR="000C7B65">
              <w:rPr>
                <w:webHidden/>
              </w:rPr>
              <w:fldChar w:fldCharType="separate"/>
            </w:r>
            <w:r w:rsidR="000C7B65">
              <w:rPr>
                <w:webHidden/>
              </w:rPr>
              <w:t>22</w:t>
            </w:r>
            <w:r w:rsidR="000C7B65">
              <w:rPr>
                <w:webHidden/>
              </w:rPr>
              <w:fldChar w:fldCharType="end"/>
            </w:r>
          </w:hyperlink>
        </w:p>
        <w:p w14:paraId="65689821" w14:textId="295CFE70" w:rsidR="000C7B65" w:rsidRDefault="00000000">
          <w:pPr>
            <w:pStyle w:val="TOC3"/>
            <w:tabs>
              <w:tab w:val="right" w:leader="dot" w:pos="9016"/>
            </w:tabs>
            <w:rPr>
              <w:rFonts w:eastAsiaTheme="minorEastAsia"/>
              <w:lang w:eastAsia="en-GB"/>
            </w:rPr>
          </w:pPr>
          <w:hyperlink w:anchor="_Toc130399366" w:history="1">
            <w:r w:rsidR="000C7B65" w:rsidRPr="003162B2">
              <w:rPr>
                <w:rStyle w:val="Hyperlink"/>
              </w:rPr>
              <w:t>Add Holiday Window</w:t>
            </w:r>
            <w:r w:rsidR="000C7B65">
              <w:rPr>
                <w:webHidden/>
              </w:rPr>
              <w:tab/>
            </w:r>
            <w:r w:rsidR="000C7B65">
              <w:rPr>
                <w:webHidden/>
              </w:rPr>
              <w:fldChar w:fldCharType="begin"/>
            </w:r>
            <w:r w:rsidR="000C7B65">
              <w:rPr>
                <w:webHidden/>
              </w:rPr>
              <w:instrText xml:space="preserve"> PAGEREF _Toc130399366 \h </w:instrText>
            </w:r>
            <w:r w:rsidR="000C7B65">
              <w:rPr>
                <w:webHidden/>
              </w:rPr>
            </w:r>
            <w:r w:rsidR="000C7B65">
              <w:rPr>
                <w:webHidden/>
              </w:rPr>
              <w:fldChar w:fldCharType="separate"/>
            </w:r>
            <w:r w:rsidR="000C7B65">
              <w:rPr>
                <w:webHidden/>
              </w:rPr>
              <w:t>24</w:t>
            </w:r>
            <w:r w:rsidR="000C7B65">
              <w:rPr>
                <w:webHidden/>
              </w:rPr>
              <w:fldChar w:fldCharType="end"/>
            </w:r>
          </w:hyperlink>
        </w:p>
        <w:p w14:paraId="78A10EC4" w14:textId="02EA08B7" w:rsidR="000C7B65" w:rsidRDefault="00000000">
          <w:pPr>
            <w:pStyle w:val="TOC3"/>
            <w:tabs>
              <w:tab w:val="right" w:leader="dot" w:pos="9016"/>
            </w:tabs>
            <w:rPr>
              <w:rFonts w:eastAsiaTheme="minorEastAsia"/>
              <w:lang w:eastAsia="en-GB"/>
            </w:rPr>
          </w:pPr>
          <w:hyperlink w:anchor="_Toc130399367" w:history="1">
            <w:r w:rsidR="000C7B65" w:rsidRPr="003162B2">
              <w:rPr>
                <w:rStyle w:val="Hyperlink"/>
              </w:rPr>
              <w:t>Add Shift Window</w:t>
            </w:r>
            <w:r w:rsidR="000C7B65">
              <w:rPr>
                <w:webHidden/>
              </w:rPr>
              <w:tab/>
            </w:r>
            <w:r w:rsidR="000C7B65">
              <w:rPr>
                <w:webHidden/>
              </w:rPr>
              <w:fldChar w:fldCharType="begin"/>
            </w:r>
            <w:r w:rsidR="000C7B65">
              <w:rPr>
                <w:webHidden/>
              </w:rPr>
              <w:instrText xml:space="preserve"> PAGEREF _Toc130399367 \h </w:instrText>
            </w:r>
            <w:r w:rsidR="000C7B65">
              <w:rPr>
                <w:webHidden/>
              </w:rPr>
            </w:r>
            <w:r w:rsidR="000C7B65">
              <w:rPr>
                <w:webHidden/>
              </w:rPr>
              <w:fldChar w:fldCharType="separate"/>
            </w:r>
            <w:r w:rsidR="000C7B65">
              <w:rPr>
                <w:webHidden/>
              </w:rPr>
              <w:t>25</w:t>
            </w:r>
            <w:r w:rsidR="000C7B65">
              <w:rPr>
                <w:webHidden/>
              </w:rPr>
              <w:fldChar w:fldCharType="end"/>
            </w:r>
          </w:hyperlink>
        </w:p>
        <w:p w14:paraId="55C05ACE" w14:textId="1C411350" w:rsidR="000C7B65" w:rsidRDefault="00000000">
          <w:pPr>
            <w:pStyle w:val="TOC3"/>
            <w:tabs>
              <w:tab w:val="right" w:leader="dot" w:pos="9016"/>
            </w:tabs>
            <w:rPr>
              <w:rFonts w:eastAsiaTheme="minorEastAsia"/>
              <w:lang w:eastAsia="en-GB"/>
            </w:rPr>
          </w:pPr>
          <w:hyperlink w:anchor="_Toc130399368" w:history="1">
            <w:r w:rsidR="000C7B65" w:rsidRPr="003162B2">
              <w:rPr>
                <w:rStyle w:val="Hyperlink"/>
              </w:rPr>
              <w:t>Delete Window</w:t>
            </w:r>
            <w:r w:rsidR="000C7B65">
              <w:rPr>
                <w:webHidden/>
              </w:rPr>
              <w:tab/>
            </w:r>
            <w:r w:rsidR="000C7B65">
              <w:rPr>
                <w:webHidden/>
              </w:rPr>
              <w:fldChar w:fldCharType="begin"/>
            </w:r>
            <w:r w:rsidR="000C7B65">
              <w:rPr>
                <w:webHidden/>
              </w:rPr>
              <w:instrText xml:space="preserve"> PAGEREF _Toc130399368 \h </w:instrText>
            </w:r>
            <w:r w:rsidR="000C7B65">
              <w:rPr>
                <w:webHidden/>
              </w:rPr>
            </w:r>
            <w:r w:rsidR="000C7B65">
              <w:rPr>
                <w:webHidden/>
              </w:rPr>
              <w:fldChar w:fldCharType="separate"/>
            </w:r>
            <w:r w:rsidR="000C7B65">
              <w:rPr>
                <w:webHidden/>
              </w:rPr>
              <w:t>28</w:t>
            </w:r>
            <w:r w:rsidR="000C7B65">
              <w:rPr>
                <w:webHidden/>
              </w:rPr>
              <w:fldChar w:fldCharType="end"/>
            </w:r>
          </w:hyperlink>
        </w:p>
        <w:p w14:paraId="4F68765D" w14:textId="6D7203BD" w:rsidR="000C7B65" w:rsidRDefault="00000000">
          <w:pPr>
            <w:pStyle w:val="TOC3"/>
            <w:tabs>
              <w:tab w:val="right" w:leader="dot" w:pos="9016"/>
            </w:tabs>
            <w:rPr>
              <w:rFonts w:eastAsiaTheme="minorEastAsia"/>
              <w:lang w:eastAsia="en-GB"/>
            </w:rPr>
          </w:pPr>
          <w:hyperlink w:anchor="_Toc130399369" w:history="1">
            <w:r w:rsidR="000C7B65" w:rsidRPr="003162B2">
              <w:rPr>
                <w:rStyle w:val="Hyperlink"/>
              </w:rPr>
              <w:t>Delete Employee Window</w:t>
            </w:r>
            <w:r w:rsidR="000C7B65">
              <w:rPr>
                <w:webHidden/>
              </w:rPr>
              <w:tab/>
            </w:r>
            <w:r w:rsidR="000C7B65">
              <w:rPr>
                <w:webHidden/>
              </w:rPr>
              <w:fldChar w:fldCharType="begin"/>
            </w:r>
            <w:r w:rsidR="000C7B65">
              <w:rPr>
                <w:webHidden/>
              </w:rPr>
              <w:instrText xml:space="preserve"> PAGEREF _Toc130399369 \h </w:instrText>
            </w:r>
            <w:r w:rsidR="000C7B65">
              <w:rPr>
                <w:webHidden/>
              </w:rPr>
            </w:r>
            <w:r w:rsidR="000C7B65">
              <w:rPr>
                <w:webHidden/>
              </w:rPr>
              <w:fldChar w:fldCharType="separate"/>
            </w:r>
            <w:r w:rsidR="000C7B65">
              <w:rPr>
                <w:webHidden/>
              </w:rPr>
              <w:t>29</w:t>
            </w:r>
            <w:r w:rsidR="000C7B65">
              <w:rPr>
                <w:webHidden/>
              </w:rPr>
              <w:fldChar w:fldCharType="end"/>
            </w:r>
          </w:hyperlink>
        </w:p>
        <w:p w14:paraId="7591AC57" w14:textId="2A0F96D5" w:rsidR="000C7B65" w:rsidRDefault="00000000">
          <w:pPr>
            <w:pStyle w:val="TOC3"/>
            <w:tabs>
              <w:tab w:val="right" w:leader="dot" w:pos="9016"/>
            </w:tabs>
            <w:rPr>
              <w:rFonts w:eastAsiaTheme="minorEastAsia"/>
              <w:lang w:eastAsia="en-GB"/>
            </w:rPr>
          </w:pPr>
          <w:hyperlink w:anchor="_Toc130399370" w:history="1">
            <w:r w:rsidR="000C7B65" w:rsidRPr="003162B2">
              <w:rPr>
                <w:rStyle w:val="Hyperlink"/>
              </w:rPr>
              <w:t>Delete Holiday Window</w:t>
            </w:r>
            <w:r w:rsidR="000C7B65">
              <w:rPr>
                <w:webHidden/>
              </w:rPr>
              <w:tab/>
            </w:r>
            <w:r w:rsidR="000C7B65">
              <w:rPr>
                <w:webHidden/>
              </w:rPr>
              <w:fldChar w:fldCharType="begin"/>
            </w:r>
            <w:r w:rsidR="000C7B65">
              <w:rPr>
                <w:webHidden/>
              </w:rPr>
              <w:instrText xml:space="preserve"> PAGEREF _Toc130399370 \h </w:instrText>
            </w:r>
            <w:r w:rsidR="000C7B65">
              <w:rPr>
                <w:webHidden/>
              </w:rPr>
            </w:r>
            <w:r w:rsidR="000C7B65">
              <w:rPr>
                <w:webHidden/>
              </w:rPr>
              <w:fldChar w:fldCharType="separate"/>
            </w:r>
            <w:r w:rsidR="000C7B65">
              <w:rPr>
                <w:webHidden/>
              </w:rPr>
              <w:t>30</w:t>
            </w:r>
            <w:r w:rsidR="000C7B65">
              <w:rPr>
                <w:webHidden/>
              </w:rPr>
              <w:fldChar w:fldCharType="end"/>
            </w:r>
          </w:hyperlink>
        </w:p>
        <w:p w14:paraId="708D8EA6" w14:textId="3FD74ED5" w:rsidR="000C7B65" w:rsidRDefault="00000000">
          <w:pPr>
            <w:pStyle w:val="TOC3"/>
            <w:tabs>
              <w:tab w:val="right" w:leader="dot" w:pos="9016"/>
            </w:tabs>
            <w:rPr>
              <w:rFonts w:eastAsiaTheme="minorEastAsia"/>
              <w:lang w:eastAsia="en-GB"/>
            </w:rPr>
          </w:pPr>
          <w:hyperlink w:anchor="_Toc130399371" w:history="1">
            <w:r w:rsidR="000C7B65" w:rsidRPr="003162B2">
              <w:rPr>
                <w:rStyle w:val="Hyperlink"/>
              </w:rPr>
              <w:t>Delete Shift Window</w:t>
            </w:r>
            <w:r w:rsidR="000C7B65">
              <w:rPr>
                <w:webHidden/>
              </w:rPr>
              <w:tab/>
            </w:r>
            <w:r w:rsidR="000C7B65">
              <w:rPr>
                <w:webHidden/>
              </w:rPr>
              <w:fldChar w:fldCharType="begin"/>
            </w:r>
            <w:r w:rsidR="000C7B65">
              <w:rPr>
                <w:webHidden/>
              </w:rPr>
              <w:instrText xml:space="preserve"> PAGEREF _Toc130399371 \h </w:instrText>
            </w:r>
            <w:r w:rsidR="000C7B65">
              <w:rPr>
                <w:webHidden/>
              </w:rPr>
            </w:r>
            <w:r w:rsidR="000C7B65">
              <w:rPr>
                <w:webHidden/>
              </w:rPr>
              <w:fldChar w:fldCharType="separate"/>
            </w:r>
            <w:r w:rsidR="000C7B65">
              <w:rPr>
                <w:webHidden/>
              </w:rPr>
              <w:t>31</w:t>
            </w:r>
            <w:r w:rsidR="000C7B65">
              <w:rPr>
                <w:webHidden/>
              </w:rPr>
              <w:fldChar w:fldCharType="end"/>
            </w:r>
          </w:hyperlink>
        </w:p>
        <w:p w14:paraId="01A658B1" w14:textId="5E45ADC9" w:rsidR="000C7B65" w:rsidRDefault="00000000">
          <w:pPr>
            <w:pStyle w:val="TOC3"/>
            <w:tabs>
              <w:tab w:val="right" w:leader="dot" w:pos="9016"/>
            </w:tabs>
            <w:rPr>
              <w:rFonts w:eastAsiaTheme="minorEastAsia"/>
              <w:lang w:eastAsia="en-GB"/>
            </w:rPr>
          </w:pPr>
          <w:hyperlink w:anchor="_Toc130399372" w:history="1">
            <w:r w:rsidR="000C7B65" w:rsidRPr="003162B2">
              <w:rPr>
                <w:rStyle w:val="Hyperlink"/>
              </w:rPr>
              <w:t>View Window</w:t>
            </w:r>
            <w:r w:rsidR="000C7B65">
              <w:rPr>
                <w:webHidden/>
              </w:rPr>
              <w:tab/>
            </w:r>
            <w:r w:rsidR="000C7B65">
              <w:rPr>
                <w:webHidden/>
              </w:rPr>
              <w:fldChar w:fldCharType="begin"/>
            </w:r>
            <w:r w:rsidR="000C7B65">
              <w:rPr>
                <w:webHidden/>
              </w:rPr>
              <w:instrText xml:space="preserve"> PAGEREF _Toc130399372 \h </w:instrText>
            </w:r>
            <w:r w:rsidR="000C7B65">
              <w:rPr>
                <w:webHidden/>
              </w:rPr>
            </w:r>
            <w:r w:rsidR="000C7B65">
              <w:rPr>
                <w:webHidden/>
              </w:rPr>
              <w:fldChar w:fldCharType="separate"/>
            </w:r>
            <w:r w:rsidR="000C7B65">
              <w:rPr>
                <w:webHidden/>
              </w:rPr>
              <w:t>33</w:t>
            </w:r>
            <w:r w:rsidR="000C7B65">
              <w:rPr>
                <w:webHidden/>
              </w:rPr>
              <w:fldChar w:fldCharType="end"/>
            </w:r>
          </w:hyperlink>
        </w:p>
        <w:p w14:paraId="65A51E71" w14:textId="6C9F0B56" w:rsidR="000C7B65" w:rsidRDefault="00000000">
          <w:pPr>
            <w:pStyle w:val="TOC3"/>
            <w:tabs>
              <w:tab w:val="right" w:leader="dot" w:pos="9016"/>
            </w:tabs>
            <w:rPr>
              <w:rFonts w:eastAsiaTheme="minorEastAsia"/>
              <w:lang w:eastAsia="en-GB"/>
            </w:rPr>
          </w:pPr>
          <w:hyperlink w:anchor="_Toc130399373" w:history="1">
            <w:r w:rsidR="000C7B65" w:rsidRPr="003162B2">
              <w:rPr>
                <w:rStyle w:val="Hyperlink"/>
              </w:rPr>
              <w:t>View Employees Window</w:t>
            </w:r>
            <w:r w:rsidR="000C7B65">
              <w:rPr>
                <w:webHidden/>
              </w:rPr>
              <w:tab/>
            </w:r>
            <w:r w:rsidR="000C7B65">
              <w:rPr>
                <w:webHidden/>
              </w:rPr>
              <w:fldChar w:fldCharType="begin"/>
            </w:r>
            <w:r w:rsidR="000C7B65">
              <w:rPr>
                <w:webHidden/>
              </w:rPr>
              <w:instrText xml:space="preserve"> PAGEREF _Toc130399373 \h </w:instrText>
            </w:r>
            <w:r w:rsidR="000C7B65">
              <w:rPr>
                <w:webHidden/>
              </w:rPr>
            </w:r>
            <w:r w:rsidR="000C7B65">
              <w:rPr>
                <w:webHidden/>
              </w:rPr>
              <w:fldChar w:fldCharType="separate"/>
            </w:r>
            <w:r w:rsidR="000C7B65">
              <w:rPr>
                <w:webHidden/>
              </w:rPr>
              <w:t>34</w:t>
            </w:r>
            <w:r w:rsidR="000C7B65">
              <w:rPr>
                <w:webHidden/>
              </w:rPr>
              <w:fldChar w:fldCharType="end"/>
            </w:r>
          </w:hyperlink>
        </w:p>
        <w:p w14:paraId="0A8DD256" w14:textId="29104CA9" w:rsidR="000C7B65" w:rsidRDefault="00000000">
          <w:pPr>
            <w:pStyle w:val="TOC3"/>
            <w:tabs>
              <w:tab w:val="right" w:leader="dot" w:pos="9016"/>
            </w:tabs>
            <w:rPr>
              <w:rFonts w:eastAsiaTheme="minorEastAsia"/>
              <w:lang w:eastAsia="en-GB"/>
            </w:rPr>
          </w:pPr>
          <w:hyperlink w:anchor="_Toc130399374" w:history="1">
            <w:r w:rsidR="000C7B65" w:rsidRPr="003162B2">
              <w:rPr>
                <w:rStyle w:val="Hyperlink"/>
              </w:rPr>
              <w:t>View Holiday Window</w:t>
            </w:r>
            <w:r w:rsidR="000C7B65">
              <w:rPr>
                <w:webHidden/>
              </w:rPr>
              <w:tab/>
            </w:r>
            <w:r w:rsidR="000C7B65">
              <w:rPr>
                <w:webHidden/>
              </w:rPr>
              <w:fldChar w:fldCharType="begin"/>
            </w:r>
            <w:r w:rsidR="000C7B65">
              <w:rPr>
                <w:webHidden/>
              </w:rPr>
              <w:instrText xml:space="preserve"> PAGEREF _Toc130399374 \h </w:instrText>
            </w:r>
            <w:r w:rsidR="000C7B65">
              <w:rPr>
                <w:webHidden/>
              </w:rPr>
            </w:r>
            <w:r w:rsidR="000C7B65">
              <w:rPr>
                <w:webHidden/>
              </w:rPr>
              <w:fldChar w:fldCharType="separate"/>
            </w:r>
            <w:r w:rsidR="000C7B65">
              <w:rPr>
                <w:webHidden/>
              </w:rPr>
              <w:t>35</w:t>
            </w:r>
            <w:r w:rsidR="000C7B65">
              <w:rPr>
                <w:webHidden/>
              </w:rPr>
              <w:fldChar w:fldCharType="end"/>
            </w:r>
          </w:hyperlink>
        </w:p>
        <w:p w14:paraId="7DCAE0CA" w14:textId="494EC8B3" w:rsidR="000C7B65" w:rsidRDefault="00000000">
          <w:pPr>
            <w:pStyle w:val="TOC3"/>
            <w:tabs>
              <w:tab w:val="right" w:leader="dot" w:pos="9016"/>
            </w:tabs>
            <w:rPr>
              <w:rFonts w:eastAsiaTheme="minorEastAsia"/>
              <w:lang w:eastAsia="en-GB"/>
            </w:rPr>
          </w:pPr>
          <w:hyperlink w:anchor="_Toc130399375" w:history="1">
            <w:r w:rsidR="000C7B65" w:rsidRPr="003162B2">
              <w:rPr>
                <w:rStyle w:val="Hyperlink"/>
              </w:rPr>
              <w:t>View Schedule Window</w:t>
            </w:r>
            <w:r w:rsidR="000C7B65">
              <w:rPr>
                <w:webHidden/>
              </w:rPr>
              <w:tab/>
            </w:r>
            <w:r w:rsidR="000C7B65">
              <w:rPr>
                <w:webHidden/>
              </w:rPr>
              <w:fldChar w:fldCharType="begin"/>
            </w:r>
            <w:r w:rsidR="000C7B65">
              <w:rPr>
                <w:webHidden/>
              </w:rPr>
              <w:instrText xml:space="preserve"> PAGEREF _Toc130399375 \h </w:instrText>
            </w:r>
            <w:r w:rsidR="000C7B65">
              <w:rPr>
                <w:webHidden/>
              </w:rPr>
            </w:r>
            <w:r w:rsidR="000C7B65">
              <w:rPr>
                <w:webHidden/>
              </w:rPr>
              <w:fldChar w:fldCharType="separate"/>
            </w:r>
            <w:r w:rsidR="000C7B65">
              <w:rPr>
                <w:webHidden/>
              </w:rPr>
              <w:t>35</w:t>
            </w:r>
            <w:r w:rsidR="000C7B65">
              <w:rPr>
                <w:webHidden/>
              </w:rPr>
              <w:fldChar w:fldCharType="end"/>
            </w:r>
          </w:hyperlink>
        </w:p>
        <w:p w14:paraId="6B1EA462" w14:textId="22766ECF" w:rsidR="000C7B65" w:rsidRDefault="00000000">
          <w:pPr>
            <w:pStyle w:val="TOC1"/>
            <w:tabs>
              <w:tab w:val="right" w:leader="dot" w:pos="9016"/>
            </w:tabs>
            <w:rPr>
              <w:rFonts w:eastAsiaTheme="minorEastAsia"/>
              <w:lang w:eastAsia="en-GB"/>
            </w:rPr>
          </w:pPr>
          <w:hyperlink w:anchor="_Toc130399376" w:history="1">
            <w:r w:rsidR="000C7B65" w:rsidRPr="003162B2">
              <w:rPr>
                <w:rStyle w:val="Hyperlink"/>
              </w:rPr>
              <w:t>Testing</w:t>
            </w:r>
            <w:r w:rsidR="000C7B65">
              <w:rPr>
                <w:webHidden/>
              </w:rPr>
              <w:tab/>
            </w:r>
            <w:r w:rsidR="000C7B65">
              <w:rPr>
                <w:webHidden/>
              </w:rPr>
              <w:fldChar w:fldCharType="begin"/>
            </w:r>
            <w:r w:rsidR="000C7B65">
              <w:rPr>
                <w:webHidden/>
              </w:rPr>
              <w:instrText xml:space="preserve"> PAGEREF _Toc130399376 \h </w:instrText>
            </w:r>
            <w:r w:rsidR="000C7B65">
              <w:rPr>
                <w:webHidden/>
              </w:rPr>
            </w:r>
            <w:r w:rsidR="000C7B65">
              <w:rPr>
                <w:webHidden/>
              </w:rPr>
              <w:fldChar w:fldCharType="separate"/>
            </w:r>
            <w:r w:rsidR="000C7B65">
              <w:rPr>
                <w:webHidden/>
              </w:rPr>
              <w:t>36</w:t>
            </w:r>
            <w:r w:rsidR="000C7B65">
              <w:rPr>
                <w:webHidden/>
              </w:rPr>
              <w:fldChar w:fldCharType="end"/>
            </w:r>
          </w:hyperlink>
        </w:p>
        <w:p w14:paraId="11953F50" w14:textId="7A1EBE3B" w:rsidR="000C7B65" w:rsidRDefault="00000000">
          <w:pPr>
            <w:pStyle w:val="TOC1"/>
            <w:tabs>
              <w:tab w:val="right" w:leader="dot" w:pos="9016"/>
            </w:tabs>
            <w:rPr>
              <w:rFonts w:eastAsiaTheme="minorEastAsia"/>
              <w:lang w:eastAsia="en-GB"/>
            </w:rPr>
          </w:pPr>
          <w:hyperlink w:anchor="_Toc130399377" w:history="1">
            <w:r w:rsidR="000C7B65" w:rsidRPr="003162B2">
              <w:rPr>
                <w:rStyle w:val="Hyperlink"/>
              </w:rPr>
              <w:t>Evaluation</w:t>
            </w:r>
            <w:r w:rsidR="000C7B65">
              <w:rPr>
                <w:webHidden/>
              </w:rPr>
              <w:tab/>
            </w:r>
            <w:r w:rsidR="000C7B65">
              <w:rPr>
                <w:webHidden/>
              </w:rPr>
              <w:fldChar w:fldCharType="begin"/>
            </w:r>
            <w:r w:rsidR="000C7B65">
              <w:rPr>
                <w:webHidden/>
              </w:rPr>
              <w:instrText xml:space="preserve"> PAGEREF _Toc130399377 \h </w:instrText>
            </w:r>
            <w:r w:rsidR="000C7B65">
              <w:rPr>
                <w:webHidden/>
              </w:rPr>
            </w:r>
            <w:r w:rsidR="000C7B65">
              <w:rPr>
                <w:webHidden/>
              </w:rPr>
              <w:fldChar w:fldCharType="separate"/>
            </w:r>
            <w:r w:rsidR="000C7B65">
              <w:rPr>
                <w:webHidden/>
              </w:rPr>
              <w:t>36</w:t>
            </w:r>
            <w:r w:rsidR="000C7B65">
              <w:rPr>
                <w:webHidden/>
              </w:rPr>
              <w:fldChar w:fldCharType="end"/>
            </w:r>
          </w:hyperlink>
        </w:p>
        <w:p w14:paraId="1C0BC16B" w14:textId="25AA8F58" w:rsidR="000C7B65" w:rsidRDefault="00124B6C" w:rsidP="000C7B65">
          <w:pPr>
            <w:rPr>
              <w:b/>
              <w:bCs/>
            </w:rPr>
          </w:pPr>
          <w:r w:rsidRPr="007302AE">
            <w:rPr>
              <w:b/>
              <w:bCs/>
            </w:rPr>
            <w:fldChar w:fldCharType="end"/>
          </w:r>
        </w:p>
      </w:sdtContent>
    </w:sdt>
    <w:p w14:paraId="50DF010D" w14:textId="046B1B87" w:rsidR="00124B6C" w:rsidRPr="000C7B65" w:rsidRDefault="00124B6C" w:rsidP="000C7B65">
      <w:pPr>
        <w:pStyle w:val="Heading1"/>
        <w:rPr>
          <w:b/>
          <w:bCs/>
        </w:rPr>
      </w:pPr>
      <w:bookmarkStart w:id="0" w:name="_Toc130399330"/>
      <w:r w:rsidRPr="007C63DC">
        <w:rPr>
          <w:rStyle w:val="Strong"/>
          <w:b w:val="0"/>
          <w:bCs w:val="0"/>
        </w:rPr>
        <w:t>Research:</w:t>
      </w:r>
      <w:bookmarkEnd w:id="0"/>
    </w:p>
    <w:p w14:paraId="01CD9FF0" w14:textId="493A84C2" w:rsidR="00124B6C" w:rsidRPr="007C63DC" w:rsidRDefault="00124B6C" w:rsidP="007C63DC">
      <w:pPr>
        <w:pStyle w:val="Heading2"/>
      </w:pPr>
      <w:bookmarkStart w:id="1" w:name="_Toc130399331"/>
      <w:r w:rsidRPr="007C63DC">
        <w:t>Overview on the problem:</w:t>
      </w:r>
      <w:bookmarkEnd w:id="1"/>
    </w:p>
    <w:p w14:paraId="487D7CA6" w14:textId="77777777" w:rsidR="00124B6C" w:rsidRPr="007302AE" w:rsidRDefault="00124B6C" w:rsidP="00124B6C">
      <w:r w:rsidRPr="007302AE">
        <w:t xml:space="preserve">With my NEA I try to prouce a product that can be used at my part time job (Marks and Spencers). What I would be looking to do is to try and make a schedule planner for all the employees in a certain part of the business. For this project I am going to focus on the clothing and home apsect of the store in which I work in. I think that it would be beneficial to the business as now, they are using drawn out tables with peoples names and their times of breaks. Plus the majority of the time, there is writing on this timetable that has been printed out to try and help make sure that none of the breaks clash and it all runs smoothly. The reason that I decided to make this  is because I think that it would be a lot more efficient than the system that is in place now. This would lead to the managers having more free time in the morning which will mean that that time could be utilised in other ways. </w:t>
      </w:r>
    </w:p>
    <w:p w14:paraId="1123CA92" w14:textId="77777777" w:rsidR="00124B6C" w:rsidRPr="007302AE" w:rsidRDefault="00124B6C" w:rsidP="00124B6C">
      <w:r w:rsidRPr="007302AE">
        <w:t>In this work schedule planner, I will include:</w:t>
      </w:r>
    </w:p>
    <w:p w14:paraId="251EFA7D" w14:textId="77777777" w:rsidR="00124B6C" w:rsidRPr="007302AE" w:rsidRDefault="00124B6C" w:rsidP="00124B6C">
      <w:r w:rsidRPr="007302AE">
        <w:t>•</w:t>
      </w:r>
      <w:r w:rsidRPr="007302AE">
        <w:tab/>
        <w:t>The name of the employee,</w:t>
      </w:r>
    </w:p>
    <w:p w14:paraId="307C50C6" w14:textId="77777777" w:rsidR="00124B6C" w:rsidRPr="007302AE" w:rsidRDefault="00124B6C" w:rsidP="00124B6C">
      <w:r w:rsidRPr="007302AE">
        <w:t>•</w:t>
      </w:r>
      <w:r w:rsidRPr="007302AE">
        <w:tab/>
        <w:t>The time In which they start their shift,</w:t>
      </w:r>
    </w:p>
    <w:p w14:paraId="2C337AB9" w14:textId="77777777" w:rsidR="00124B6C" w:rsidRPr="007302AE" w:rsidRDefault="00124B6C" w:rsidP="00124B6C">
      <w:r w:rsidRPr="007302AE">
        <w:t>•</w:t>
      </w:r>
      <w:r w:rsidRPr="007302AE">
        <w:tab/>
        <w:t>The time in which they end their shift,</w:t>
      </w:r>
    </w:p>
    <w:p w14:paraId="4DF7C6ED" w14:textId="77777777" w:rsidR="00124B6C" w:rsidRPr="007302AE" w:rsidRDefault="00124B6C" w:rsidP="00124B6C">
      <w:r w:rsidRPr="007302AE">
        <w:t>•</w:t>
      </w:r>
      <w:r w:rsidRPr="007302AE">
        <w:tab/>
        <w:t xml:space="preserve">The times in which they are on their break, </w:t>
      </w:r>
    </w:p>
    <w:p w14:paraId="35974305" w14:textId="77777777" w:rsidR="00124B6C" w:rsidRPr="007302AE" w:rsidRDefault="00124B6C" w:rsidP="00124B6C">
      <w:r w:rsidRPr="007302AE">
        <w:t>•</w:t>
      </w:r>
      <w:r w:rsidRPr="007302AE">
        <w:tab/>
        <w:t>The amount of time that they are allowed to be on their break for,</w:t>
      </w:r>
    </w:p>
    <w:p w14:paraId="06F2F741" w14:textId="77777777" w:rsidR="00124B6C" w:rsidRPr="007302AE" w:rsidRDefault="00124B6C" w:rsidP="007302AE">
      <w:pPr>
        <w:ind w:left="720" w:hanging="720"/>
      </w:pPr>
      <w:r w:rsidRPr="007302AE">
        <w:t>•</w:t>
      </w:r>
      <w:r w:rsidRPr="007302AE">
        <w:tab/>
        <w:t>The department in which they are working in (either : Mens clothing, womens clothing, childrens clothing and Home wear.)</w:t>
      </w:r>
    </w:p>
    <w:p w14:paraId="32042353" w14:textId="77777777" w:rsidR="00124B6C" w:rsidRPr="007302AE" w:rsidRDefault="00124B6C" w:rsidP="00124B6C"/>
    <w:p w14:paraId="690640C3" w14:textId="0B123781" w:rsidR="00124B6C" w:rsidRPr="007302AE" w:rsidRDefault="00124B6C" w:rsidP="00124B6C">
      <w:r w:rsidRPr="007302AE">
        <w:t xml:space="preserve">After I have inputted this data, I will be able to make a program that will be able to make a schedule. This schedule will help the business massively as it would help save them a large amount of time, that could be used doing something more productive. This means that there is an actual use for the business. </w:t>
      </w:r>
    </w:p>
    <w:p w14:paraId="100F17AA" w14:textId="54E8134C" w:rsidR="00124B6C" w:rsidRPr="007302AE" w:rsidRDefault="00124B6C" w:rsidP="007C63DC">
      <w:pPr>
        <w:pStyle w:val="Heading2"/>
      </w:pPr>
      <w:bookmarkStart w:id="2" w:name="_Toc130399332"/>
      <w:r w:rsidRPr="007302AE">
        <w:t>Why I chose to do this as my NEA:</w:t>
      </w:r>
      <w:bookmarkEnd w:id="2"/>
    </w:p>
    <w:p w14:paraId="2E0B8CCE" w14:textId="77777777" w:rsidR="00124B6C" w:rsidRPr="007302AE" w:rsidRDefault="00124B6C" w:rsidP="00124B6C">
      <w:r w:rsidRPr="007302AE">
        <w:t xml:space="preserve">The reason in which I chose to do this for my NEA is because I thought it would be useful for the business. This is because I see my managers struggle to make a schedule every morning that I am working and they are stood there for a good 30 minuets, trying to figure out how they can make the schedule work for the day. Plus, I only work on the weekends, so you could imagine that they do this every day trying to figure it out. This costs them a lot of time that they could be using in a better way, but they are stuck there trying to make it. So I think that if I was to make my NEA  work, then I think that it would be greatly beneficial for them and for me. As in the time that they are trying to figure out the schedule, they could be on the shop floor helping customers and making use of their time. This would help the whole business out in my opinion. </w:t>
      </w:r>
    </w:p>
    <w:p w14:paraId="0C258F95" w14:textId="77777777" w:rsidR="00124B6C" w:rsidRPr="007302AE" w:rsidRDefault="00124B6C" w:rsidP="00124B6C"/>
    <w:p w14:paraId="2178E125" w14:textId="3BF581E5" w:rsidR="00124B6C" w:rsidRPr="007302AE" w:rsidRDefault="00124B6C" w:rsidP="00124B6C">
      <w:r w:rsidRPr="007302AE">
        <w:t>Another reason that I am looking to do this is that the managers making it themselves means that they are prone to making mistakes. As humans we are bound to make mistakes. Occasionally, they make it so that our breaks overlap so there isnt enough people on the floor for someone to go onto break. This means that we do not even stick to the schedule that they make us. This sometimes means that they have wasted their time and it does not work as well as It should. But if I was to make it be generated completely through the computer, that would mean that there would not be any overlaps on the breaks and every one can stick to the breaks that have been distributed to them.</w:t>
      </w:r>
    </w:p>
    <w:p w14:paraId="0B3B15D9" w14:textId="0A4CBB40" w:rsidR="00124B6C" w:rsidRPr="007302AE" w:rsidRDefault="007C63DC" w:rsidP="007C63DC">
      <w:pPr>
        <w:pStyle w:val="Heading2"/>
      </w:pPr>
      <w:bookmarkStart w:id="3" w:name="_Toc130399333"/>
      <w:r>
        <w:t>Limitations</w:t>
      </w:r>
      <w:r w:rsidR="00124B6C" w:rsidRPr="007302AE">
        <w:t>:</w:t>
      </w:r>
      <w:bookmarkEnd w:id="3"/>
      <w:r w:rsidR="00124B6C" w:rsidRPr="007302AE">
        <w:t xml:space="preserve"> </w:t>
      </w:r>
    </w:p>
    <w:p w14:paraId="4CA912A3" w14:textId="3CB83348" w:rsidR="00124B6C" w:rsidRPr="007302AE" w:rsidRDefault="00124B6C" w:rsidP="00124B6C">
      <w:r w:rsidRPr="007302AE">
        <w:t xml:space="preserve">There arent many limitations to my NEA but there can be some. One of them is that if there is an employee helping a customer and it is time for them to go onto their break, they would not be able to go on the time that they have given to them and they would have to go whenever they have finished helping the customer. This will create a domino effect and will effect everyone elses breaks. This could be an issue that I would not be able to fix. This is because it is very unpredictable for when people are likely to go on their breaks or not. This is an issue that is out of my control and I cannot do anything about it. This is something that we are just going to work around as a business and we would have to communicate with eachother if our breaks were to overun and we were to go late on our break. </w:t>
      </w:r>
    </w:p>
    <w:p w14:paraId="719A12D7" w14:textId="12573053" w:rsidR="00124B6C" w:rsidRPr="007302AE" w:rsidRDefault="007C63DC" w:rsidP="007C63DC">
      <w:pPr>
        <w:pStyle w:val="Heading2"/>
      </w:pPr>
      <w:bookmarkStart w:id="4" w:name="_Toc130399334"/>
      <w:r>
        <w:t>Third party choice</w:t>
      </w:r>
      <w:r w:rsidR="00124B6C" w:rsidRPr="007302AE">
        <w:t>:</w:t>
      </w:r>
      <w:bookmarkEnd w:id="4"/>
    </w:p>
    <w:p w14:paraId="3ED1BEB6" w14:textId="77777777" w:rsidR="00124B6C" w:rsidRPr="007302AE" w:rsidRDefault="00124B6C" w:rsidP="00124B6C">
      <w:r w:rsidRPr="007302AE">
        <w:t xml:space="preserve">I have chosen my manager to be the third party and one of the employees to be the third parties for my NEA. </w:t>
      </w:r>
    </w:p>
    <w:p w14:paraId="0F8E28A8" w14:textId="77777777" w:rsidR="00124B6C" w:rsidRPr="007302AE" w:rsidRDefault="00124B6C" w:rsidP="00124B6C">
      <w:r w:rsidRPr="007302AE">
        <w:t xml:space="preserve">The reason that I chose to use my manager as one of the third parties is that this whole NEA is to try and solve a problem that they are facing and it will be useful for them. This would save them a lot of time. </w:t>
      </w:r>
    </w:p>
    <w:p w14:paraId="1B281F4E" w14:textId="35E590EE" w:rsidR="00124B6C" w:rsidRPr="007302AE" w:rsidRDefault="00124B6C" w:rsidP="00124B6C">
      <w:r w:rsidRPr="007302AE">
        <w:lastRenderedPageBreak/>
        <w:t xml:space="preserve">Also, the reason that I chose to have an employee to overview my NEA is because they would be able to tell me first hand how well the system that I put into place will work and how efficient and practical it is. They will be folowing the schedule that I am making so they are bale to tell me how good it works and what needs improvement. </w:t>
      </w:r>
    </w:p>
    <w:p w14:paraId="24652801" w14:textId="42F5DDD1" w:rsidR="00124B6C" w:rsidRPr="007302AE" w:rsidRDefault="00124B6C" w:rsidP="007C63DC">
      <w:pPr>
        <w:pStyle w:val="Heading2"/>
      </w:pPr>
      <w:bookmarkStart w:id="5" w:name="_Toc130399335"/>
      <w:r w:rsidRPr="007302AE">
        <w:t>Interview:</w:t>
      </w:r>
      <w:bookmarkEnd w:id="5"/>
    </w:p>
    <w:p w14:paraId="7400FC81" w14:textId="6D2952DA" w:rsidR="00124B6C" w:rsidRPr="007302AE" w:rsidRDefault="00124B6C" w:rsidP="00124B6C">
      <w:r w:rsidRPr="007302AE">
        <w:t>I spoke to one of the employees that work with me and I asked them about the problems with the system that is in place now. They were telling me about how every so often that the breaks clash and it can cause there to bee too little people on the shop floor helping customers and it can be overwhelming for the few emplyees on the floor while the other employees are away on break and not on the floor. She also was telling me about how there isnt really a practical system that is in place now and the employees usually must communicate on when they start and end their shifs and when they are going on their break. This made me think that I should make a solution to this problem and figure out a way in which I could change the system that is in place right now and make it better and more practical. This is what lead me to do my NEA in the first place.</w:t>
      </w:r>
    </w:p>
    <w:p w14:paraId="12559C59" w14:textId="655C746D" w:rsidR="00124B6C" w:rsidRDefault="00124B6C" w:rsidP="007C63DC">
      <w:pPr>
        <w:pStyle w:val="Heading2"/>
      </w:pPr>
      <w:bookmarkStart w:id="6" w:name="_Toc130399336"/>
      <w:r w:rsidRPr="007302AE">
        <w:t>Questionnaire:</w:t>
      </w:r>
      <w:bookmarkEnd w:id="6"/>
    </w:p>
    <w:p w14:paraId="26EB547D" w14:textId="007BD80C" w:rsidR="007C63DC" w:rsidRPr="007C63DC" w:rsidRDefault="007C63DC" w:rsidP="007C63DC">
      <w:r w:rsidRPr="007302AE">
        <w:t>Here will be a few questions that I asked them and what they responded with:</w:t>
      </w:r>
    </w:p>
    <w:p w14:paraId="795BAE89" w14:textId="77777777" w:rsidR="00124B6C" w:rsidRPr="007302AE" w:rsidRDefault="00124B6C" w:rsidP="00124B6C">
      <w:r w:rsidRPr="007302AE">
        <w:t>Question 1: How well do you think the system that is in place at M&amp;S is working for employees?</w:t>
      </w:r>
    </w:p>
    <w:p w14:paraId="4D43C46A" w14:textId="77777777" w:rsidR="00124B6C" w:rsidRPr="007302AE" w:rsidRDefault="00124B6C" w:rsidP="00124B6C">
      <w:pPr>
        <w:jc w:val="right"/>
        <w:rPr>
          <w:color w:val="5B9BD5" w:themeColor="accent1"/>
        </w:rPr>
      </w:pPr>
      <w:r w:rsidRPr="007302AE">
        <w:rPr>
          <w:color w:val="5B9BD5" w:themeColor="accent1"/>
        </w:rPr>
        <w:t>I think the system we have in place does work….. once every couple months. We never stick to it and its like there isnt a point of having one. It is just wasting the managers time and they cant use it in a more productive way.</w:t>
      </w:r>
    </w:p>
    <w:p w14:paraId="3BD30015" w14:textId="77777777" w:rsidR="00124B6C" w:rsidRPr="007302AE" w:rsidRDefault="00124B6C" w:rsidP="00124B6C">
      <w:r w:rsidRPr="007302AE">
        <w:t>Question 2: Why do you think that this system is not working?</w:t>
      </w:r>
    </w:p>
    <w:p w14:paraId="28B6FCD9" w14:textId="77777777" w:rsidR="00124B6C" w:rsidRPr="007302AE" w:rsidRDefault="00124B6C" w:rsidP="00124B6C">
      <w:pPr>
        <w:jc w:val="right"/>
        <w:rPr>
          <w:color w:val="5B9BD5" w:themeColor="accent1"/>
        </w:rPr>
      </w:pPr>
      <w:r w:rsidRPr="007302AE">
        <w:rPr>
          <w:color w:val="5B9BD5" w:themeColor="accent1"/>
        </w:rPr>
        <w:t>I think that the reason the system doesn’t work is because its mainly human made. This is because they do not have a machiene that could just make it for them. If they had that it would be so much easier.</w:t>
      </w:r>
    </w:p>
    <w:p w14:paraId="0F0ED4CC" w14:textId="77777777" w:rsidR="00124B6C" w:rsidRPr="007302AE" w:rsidRDefault="00124B6C" w:rsidP="00124B6C">
      <w:r w:rsidRPr="007302AE">
        <w:t>Question 3: What challenges are faced with the system that Is in place at the moment?</w:t>
      </w:r>
    </w:p>
    <w:p w14:paraId="27F77160" w14:textId="2A1C0327" w:rsidR="00124B6C" w:rsidRPr="007C63DC" w:rsidRDefault="00124B6C" w:rsidP="007C63DC">
      <w:pPr>
        <w:jc w:val="right"/>
        <w:rPr>
          <w:color w:val="5B9BD5" w:themeColor="accent1"/>
        </w:rPr>
      </w:pPr>
      <w:r w:rsidRPr="007302AE">
        <w:rPr>
          <w:color w:val="5B9BD5" w:themeColor="accent1"/>
        </w:rPr>
        <w:t>I think that because it Is the managers making the time table thing, it means that a lot of the time, there are breaks that clash and that leads to confusion and there not being enough people on the floor at that time. Also if a customer that  is speaking to an employee when it is time for them to go onto break, then that means that their break is gone on later than usual and it means that everyones break is later than it should be. This cases them to be more confused on when they should be going and not going. These are the most ustrating thing that keeps happening. Its easily avoidable aswell.</w:t>
      </w:r>
    </w:p>
    <w:p w14:paraId="5AC5358F" w14:textId="77777777" w:rsidR="00124B6C" w:rsidRPr="007302AE" w:rsidRDefault="00124B6C" w:rsidP="00124B6C">
      <w:pPr>
        <w:rPr>
          <w:color w:val="5B9BD5" w:themeColor="accent1"/>
        </w:rPr>
      </w:pPr>
      <w:r w:rsidRPr="007302AE">
        <w:t>Question 4: How well do you think that the computer generated timetable would work?</w:t>
      </w:r>
    </w:p>
    <w:p w14:paraId="766C8027" w14:textId="0FB1AAE4" w:rsidR="00124B6C" w:rsidRPr="007C63DC" w:rsidRDefault="00124B6C" w:rsidP="007C63DC">
      <w:pPr>
        <w:jc w:val="right"/>
        <w:rPr>
          <w:color w:val="5B9BD5" w:themeColor="accent1"/>
        </w:rPr>
      </w:pPr>
      <w:r w:rsidRPr="007302AE">
        <w:rPr>
          <w:color w:val="5B9BD5" w:themeColor="accent1"/>
        </w:rPr>
        <w:t>I actually think that that would work much better than the system that we have in place at the moment. This is because all of the human error that keeps happening. The managers start writing out the timetable for the day, and then something distracts them, and then they just forget and lose their train of thought. This means that when they come back to finsihing It, they forget what theyre doing and mess up the timetable. This leads to fustration from the employees and the managers are forced to spend more time on trying to fix it.</w:t>
      </w:r>
    </w:p>
    <w:p w14:paraId="50D11BFC" w14:textId="651D09BA" w:rsidR="00124B6C" w:rsidRPr="007302AE" w:rsidRDefault="00124B6C" w:rsidP="000C7B65">
      <w:pPr>
        <w:pStyle w:val="Heading2"/>
      </w:pPr>
      <w:bookmarkStart w:id="7" w:name="_Toc130399337"/>
      <w:r w:rsidRPr="007302AE">
        <w:lastRenderedPageBreak/>
        <w:t>Current Situation:</w:t>
      </w:r>
      <w:bookmarkEnd w:id="7"/>
    </w:p>
    <w:p w14:paraId="012B74B5" w14:textId="77777777" w:rsidR="00124B6C" w:rsidRPr="007302AE" w:rsidRDefault="00124B6C" w:rsidP="00124B6C">
      <w:r w:rsidRPr="007302AE">
        <w:t>This is the current timetable that they have:</w:t>
      </w:r>
    </w:p>
    <w:p w14:paraId="7B28F547" w14:textId="77777777" w:rsidR="00124B6C" w:rsidRPr="007302AE" w:rsidRDefault="00124B6C" w:rsidP="00124B6C">
      <w:r w:rsidRPr="007302AE">
        <w:rPr>
          <w:lang w:eastAsia="en-GB"/>
        </w:rPr>
        <w:drawing>
          <wp:inline distT="0" distB="0" distL="0" distR="0" wp14:anchorId="630304F9" wp14:editId="05E2BA53">
            <wp:extent cx="5810250" cy="369111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nS Schedule current.jpg"/>
                    <pic:cNvPicPr/>
                  </pic:nvPicPr>
                  <pic:blipFill>
                    <a:blip r:embed="rId11">
                      <a:extLst>
                        <a:ext uri="{28A0092B-C50C-407E-A947-70E740481C1C}">
                          <a14:useLocalDpi xmlns:a14="http://schemas.microsoft.com/office/drawing/2010/main" val="0"/>
                        </a:ext>
                      </a:extLst>
                    </a:blip>
                    <a:stretch>
                      <a:fillRect/>
                    </a:stretch>
                  </pic:blipFill>
                  <pic:spPr>
                    <a:xfrm>
                      <a:off x="0" y="0"/>
                      <a:ext cx="5867408" cy="3727423"/>
                    </a:xfrm>
                    <a:prstGeom prst="rect">
                      <a:avLst/>
                    </a:prstGeom>
                  </pic:spPr>
                </pic:pic>
              </a:graphicData>
            </a:graphic>
          </wp:inline>
        </w:drawing>
      </w:r>
    </w:p>
    <w:p w14:paraId="30638395" w14:textId="7810B77E" w:rsidR="00124B6C" w:rsidRPr="000C7B65" w:rsidRDefault="00124B6C" w:rsidP="000C7B65">
      <w:r w:rsidRPr="007302AE">
        <w:t xml:space="preserve">As you can see from the image above, there is a lot of human input that has to go into the schedule for the day. Once again this is very time consuming and there is many problems with the schedule. On the schedule, you can see the scheduled hours that they are contracted to work, the time of breaks that they have, and there is a little table with the times at which they are working in different parts of the floor.  This is indicated by the colours on the schedule. Green means that they are on the top floor, which is mens, kids and home. Light orange is payment Hero where there is an employee who Is flexable enoungh to be moving from the top and bottom floor on the tills. They go onto whatever floor is busiest at that point in time. Pink is for when those spesific employees need to be working in the womens wear section on that day. They need to be on the bottom floor and working in the womens wear section if it is highlighted pink. Finally, green is for womens wear tills. This is when there are a couple of employees by the tills that stay there and help customers use the self service tills. They aslo help them with refunds and exchanges if there is any. There are also other jobs that need to be done like ISF. This is where there is an employee that goes around the store and picks up all of the items that have been ordered for click and collect. This is usually put on the timetable but on this day it has not been put on. This is once again quite confusing and it means that not everyone knows where theyre meant to be at all times. Another problem with this timetable is that there is also blank spaces on the people that are in at that point in time but they do not have a place that they need to be working. This means that they do not know what they need to be doing and where they should go. This causes large amounts of confusion on behalf of both the employees and the managers. As you can also see on the timetable, there are certain people that have been crossed out. This is because they have called in sick and they are unable to work on that day. This is quite a difficult task to automate as it is near impossible to predict when or if someone is going to be </w:t>
      </w:r>
      <w:r w:rsidRPr="007302AE">
        <w:lastRenderedPageBreak/>
        <w:t>ill on that spesific day.  But this means that the managers have to re go through the timetable and make sure that the amount of people on each floor is proportional to each</w:t>
      </w:r>
      <w:r w:rsidR="000C7B65">
        <w:t xml:space="preserve"> </w:t>
      </w:r>
      <w:r w:rsidRPr="007302AE">
        <w:t xml:space="preserve">other. </w:t>
      </w:r>
    </w:p>
    <w:p w14:paraId="5F27964E" w14:textId="2DF5A2E4" w:rsidR="00124B6C" w:rsidRPr="007302AE" w:rsidRDefault="00124B6C" w:rsidP="007C63DC">
      <w:pPr>
        <w:pStyle w:val="Heading2"/>
      </w:pPr>
      <w:bookmarkStart w:id="8" w:name="_Toc130399338"/>
      <w:r w:rsidRPr="007302AE">
        <w:t>Summary:</w:t>
      </w:r>
      <w:bookmarkEnd w:id="8"/>
    </w:p>
    <w:p w14:paraId="1DA53135" w14:textId="3FB84558" w:rsidR="00124B6C" w:rsidRPr="007302AE" w:rsidRDefault="00124B6C" w:rsidP="00124B6C">
      <w:r w:rsidRPr="007302AE">
        <w:t>The problem that we are facing at my workplace is that there is a lack of a system for when employees can go onto break and when they start and end their shift. This means that employees can become confused and must figure out themselves when they need to go on their break and when they need to stay on the shop floor. There is also confusion on which part of the business that employees are working at. So my NEA will mean that there is a better system in place and employees will not be confused when the come into the workplace and they will know what is going on. This will help prevent any problems with their being a lack of employees on the shop floor. This will decrease the workload on them and they will not be as stressed.</w:t>
      </w:r>
    </w:p>
    <w:p w14:paraId="50E5F64E" w14:textId="6FA50E0F" w:rsidR="00124B6C" w:rsidRPr="007302AE" w:rsidRDefault="00124B6C" w:rsidP="007C63DC">
      <w:pPr>
        <w:pStyle w:val="Heading1"/>
      </w:pPr>
      <w:bookmarkStart w:id="9" w:name="_Toc130399339"/>
      <w:r w:rsidRPr="007C63DC">
        <w:rPr>
          <w:rStyle w:val="Strong"/>
          <w:b w:val="0"/>
          <w:bCs w:val="0"/>
        </w:rPr>
        <w:t>Analysis:</w:t>
      </w:r>
      <w:bookmarkEnd w:id="9"/>
    </w:p>
    <w:p w14:paraId="6FB3B4D7" w14:textId="2A19379B" w:rsidR="00124B6C" w:rsidRPr="007302AE" w:rsidRDefault="00124B6C" w:rsidP="007C63DC">
      <w:pPr>
        <w:pStyle w:val="Heading2"/>
      </w:pPr>
      <w:bookmarkStart w:id="10" w:name="_Toc130399340"/>
      <w:r w:rsidRPr="007302AE">
        <w:t>IPSO:</w:t>
      </w:r>
      <w:bookmarkEnd w:id="10"/>
    </w:p>
    <w:tbl>
      <w:tblPr>
        <w:tblStyle w:val="TableGrid"/>
        <w:tblW w:w="0" w:type="auto"/>
        <w:tblLook w:val="04A0" w:firstRow="1" w:lastRow="0" w:firstColumn="1" w:lastColumn="0" w:noHBand="0" w:noVBand="1"/>
      </w:tblPr>
      <w:tblGrid>
        <w:gridCol w:w="4508"/>
        <w:gridCol w:w="4508"/>
      </w:tblGrid>
      <w:tr w:rsidR="00124B6C" w:rsidRPr="007302AE" w14:paraId="3789AAAD" w14:textId="77777777" w:rsidTr="009E13B3">
        <w:tc>
          <w:tcPr>
            <w:tcW w:w="4508" w:type="dxa"/>
          </w:tcPr>
          <w:p w14:paraId="5C2D9377" w14:textId="77777777" w:rsidR="00124B6C" w:rsidRPr="007302AE" w:rsidRDefault="00124B6C" w:rsidP="009E13B3">
            <w:pPr>
              <w:jc w:val="center"/>
              <w:rPr>
                <w:b/>
              </w:rPr>
            </w:pPr>
            <w:r w:rsidRPr="007302AE">
              <w:rPr>
                <w:b/>
              </w:rPr>
              <w:t>IN</w:t>
            </w:r>
          </w:p>
        </w:tc>
        <w:tc>
          <w:tcPr>
            <w:tcW w:w="4508" w:type="dxa"/>
          </w:tcPr>
          <w:p w14:paraId="5B7F23B5" w14:textId="77777777" w:rsidR="00124B6C" w:rsidRPr="007302AE" w:rsidRDefault="00124B6C" w:rsidP="009E13B3">
            <w:pPr>
              <w:jc w:val="center"/>
              <w:rPr>
                <w:b/>
              </w:rPr>
            </w:pPr>
            <w:r w:rsidRPr="007302AE">
              <w:rPr>
                <w:b/>
              </w:rPr>
              <w:t>Process</w:t>
            </w:r>
          </w:p>
        </w:tc>
      </w:tr>
      <w:tr w:rsidR="00124B6C" w:rsidRPr="007302AE" w14:paraId="46C56110" w14:textId="77777777" w:rsidTr="009E13B3">
        <w:trPr>
          <w:trHeight w:val="1313"/>
        </w:trPr>
        <w:tc>
          <w:tcPr>
            <w:tcW w:w="4508" w:type="dxa"/>
          </w:tcPr>
          <w:p w14:paraId="3765731C" w14:textId="77777777" w:rsidR="00124B6C" w:rsidRPr="007302AE" w:rsidRDefault="00124B6C" w:rsidP="009E13B3">
            <w:pPr>
              <w:rPr>
                <w:b/>
              </w:rPr>
            </w:pPr>
            <w:r w:rsidRPr="007302AE">
              <w:rPr>
                <w:b/>
              </w:rPr>
              <w:t>NameOfEmployees</w:t>
            </w:r>
          </w:p>
          <w:p w14:paraId="49FDBEDB" w14:textId="77777777" w:rsidR="00124B6C" w:rsidRPr="007302AE" w:rsidRDefault="00124B6C" w:rsidP="009E13B3">
            <w:pPr>
              <w:rPr>
                <w:b/>
              </w:rPr>
            </w:pPr>
            <w:r w:rsidRPr="007302AE">
              <w:rPr>
                <w:b/>
              </w:rPr>
              <w:t>StartTimeOfShift</w:t>
            </w:r>
          </w:p>
          <w:p w14:paraId="268FAE8D" w14:textId="77777777" w:rsidR="00124B6C" w:rsidRPr="007302AE" w:rsidRDefault="00124B6C" w:rsidP="009E13B3">
            <w:pPr>
              <w:rPr>
                <w:b/>
              </w:rPr>
            </w:pPr>
            <w:r w:rsidRPr="007302AE">
              <w:rPr>
                <w:b/>
              </w:rPr>
              <w:t>EndTimeOfShift</w:t>
            </w:r>
          </w:p>
          <w:p w14:paraId="71282CA3" w14:textId="77777777" w:rsidR="00124B6C" w:rsidRPr="007302AE" w:rsidRDefault="00124B6C" w:rsidP="009E13B3">
            <w:pPr>
              <w:rPr>
                <w:b/>
              </w:rPr>
            </w:pPr>
            <w:r w:rsidRPr="007302AE">
              <w:rPr>
                <w:b/>
              </w:rPr>
              <w:t>AmountOfTimeForBreak</w:t>
            </w:r>
          </w:p>
          <w:p w14:paraId="2D456C1E" w14:textId="77777777" w:rsidR="00124B6C" w:rsidRPr="007302AE" w:rsidRDefault="00124B6C" w:rsidP="009E13B3">
            <w:pPr>
              <w:rPr>
                <w:b/>
              </w:rPr>
            </w:pPr>
            <w:r w:rsidRPr="007302AE">
              <w:rPr>
                <w:b/>
              </w:rPr>
              <w:t>WhichSectionTheyAreWorkingIn</w:t>
            </w:r>
          </w:p>
        </w:tc>
        <w:tc>
          <w:tcPr>
            <w:tcW w:w="4508" w:type="dxa"/>
          </w:tcPr>
          <w:p w14:paraId="5B517AF6" w14:textId="77777777" w:rsidR="00124B6C" w:rsidRPr="007302AE" w:rsidRDefault="00124B6C" w:rsidP="009E13B3">
            <w:pPr>
              <w:rPr>
                <w:b/>
              </w:rPr>
            </w:pPr>
            <w:r w:rsidRPr="007302AE">
              <w:rPr>
                <w:b/>
              </w:rPr>
              <w:t>If shifts clash?</w:t>
            </w:r>
          </w:p>
          <w:p w14:paraId="5FE714D2" w14:textId="77777777" w:rsidR="00124B6C" w:rsidRPr="007302AE" w:rsidRDefault="00124B6C" w:rsidP="009E13B3">
            <w:pPr>
              <w:rPr>
                <w:b/>
              </w:rPr>
            </w:pPr>
            <w:r w:rsidRPr="007302AE">
              <w:rPr>
                <w:b/>
              </w:rPr>
              <w:t>If breaks clash?</w:t>
            </w:r>
          </w:p>
          <w:p w14:paraId="3F1693E1" w14:textId="77777777" w:rsidR="00124B6C" w:rsidRPr="007302AE" w:rsidRDefault="00124B6C" w:rsidP="009E13B3">
            <w:pPr>
              <w:rPr>
                <w:b/>
              </w:rPr>
            </w:pPr>
            <w:r w:rsidRPr="007302AE">
              <w:rPr>
                <w:b/>
              </w:rPr>
              <w:t>How many people working on a spesific day?</w:t>
            </w:r>
          </w:p>
          <w:p w14:paraId="6034058A" w14:textId="77777777" w:rsidR="00124B6C" w:rsidRPr="007302AE" w:rsidRDefault="00124B6C" w:rsidP="009E13B3">
            <w:pPr>
              <w:rPr>
                <w:b/>
              </w:rPr>
            </w:pPr>
            <w:r w:rsidRPr="007302AE">
              <w:rPr>
                <w:b/>
              </w:rPr>
              <w:t>If there is enough people that start at the opening time and closing time working?</w:t>
            </w:r>
          </w:p>
        </w:tc>
      </w:tr>
      <w:tr w:rsidR="00124B6C" w:rsidRPr="007302AE" w14:paraId="4AF7565D" w14:textId="77777777" w:rsidTr="009E13B3">
        <w:tc>
          <w:tcPr>
            <w:tcW w:w="4508" w:type="dxa"/>
          </w:tcPr>
          <w:p w14:paraId="1D298C2A" w14:textId="77777777" w:rsidR="00124B6C" w:rsidRPr="007302AE" w:rsidRDefault="00124B6C" w:rsidP="009E13B3">
            <w:pPr>
              <w:jc w:val="center"/>
              <w:rPr>
                <w:b/>
              </w:rPr>
            </w:pPr>
            <w:r w:rsidRPr="007302AE">
              <w:rPr>
                <w:b/>
              </w:rPr>
              <w:t>Store</w:t>
            </w:r>
          </w:p>
        </w:tc>
        <w:tc>
          <w:tcPr>
            <w:tcW w:w="4508" w:type="dxa"/>
          </w:tcPr>
          <w:p w14:paraId="5DF2E991" w14:textId="77777777" w:rsidR="00124B6C" w:rsidRPr="007302AE" w:rsidRDefault="00124B6C" w:rsidP="009E13B3">
            <w:pPr>
              <w:jc w:val="center"/>
              <w:rPr>
                <w:b/>
              </w:rPr>
            </w:pPr>
            <w:r w:rsidRPr="007302AE">
              <w:rPr>
                <w:b/>
              </w:rPr>
              <w:t>Out</w:t>
            </w:r>
          </w:p>
        </w:tc>
      </w:tr>
      <w:tr w:rsidR="00124B6C" w:rsidRPr="007302AE" w14:paraId="4AA6E89B" w14:textId="77777777" w:rsidTr="009E13B3">
        <w:trPr>
          <w:trHeight w:val="1463"/>
        </w:trPr>
        <w:tc>
          <w:tcPr>
            <w:tcW w:w="4508" w:type="dxa"/>
          </w:tcPr>
          <w:p w14:paraId="0DB8FCD7" w14:textId="77777777" w:rsidR="00124B6C" w:rsidRPr="007302AE" w:rsidRDefault="00124B6C" w:rsidP="009E13B3">
            <w:pPr>
              <w:rPr>
                <w:b/>
              </w:rPr>
            </w:pPr>
            <w:r w:rsidRPr="007302AE">
              <w:rPr>
                <w:b/>
              </w:rPr>
              <w:t>NameOfEmployees</w:t>
            </w:r>
          </w:p>
          <w:p w14:paraId="0CC8696C" w14:textId="77777777" w:rsidR="00124B6C" w:rsidRPr="007302AE" w:rsidRDefault="00124B6C" w:rsidP="009E13B3">
            <w:pPr>
              <w:rPr>
                <w:b/>
              </w:rPr>
            </w:pPr>
            <w:r w:rsidRPr="007302AE">
              <w:rPr>
                <w:b/>
              </w:rPr>
              <w:t>StartTimeOfShift</w:t>
            </w:r>
          </w:p>
          <w:p w14:paraId="7F81193D" w14:textId="77777777" w:rsidR="00124B6C" w:rsidRPr="007302AE" w:rsidRDefault="00124B6C" w:rsidP="009E13B3">
            <w:pPr>
              <w:rPr>
                <w:b/>
              </w:rPr>
            </w:pPr>
            <w:r w:rsidRPr="007302AE">
              <w:rPr>
                <w:b/>
              </w:rPr>
              <w:t>EndTimeOfShift</w:t>
            </w:r>
          </w:p>
          <w:p w14:paraId="16B24488" w14:textId="77777777" w:rsidR="00124B6C" w:rsidRPr="007302AE" w:rsidRDefault="00124B6C" w:rsidP="009E13B3">
            <w:pPr>
              <w:rPr>
                <w:b/>
              </w:rPr>
            </w:pPr>
            <w:r w:rsidRPr="007302AE">
              <w:rPr>
                <w:b/>
              </w:rPr>
              <w:t>AmountOfTimeForBreak</w:t>
            </w:r>
          </w:p>
          <w:p w14:paraId="4FFBC330" w14:textId="77777777" w:rsidR="00124B6C" w:rsidRPr="007302AE" w:rsidRDefault="00124B6C" w:rsidP="009E13B3">
            <w:pPr>
              <w:rPr>
                <w:b/>
              </w:rPr>
            </w:pPr>
            <w:r w:rsidRPr="007302AE">
              <w:rPr>
                <w:b/>
              </w:rPr>
              <w:t>Schedule</w:t>
            </w:r>
          </w:p>
        </w:tc>
        <w:tc>
          <w:tcPr>
            <w:tcW w:w="4508" w:type="dxa"/>
          </w:tcPr>
          <w:p w14:paraId="087BE19B" w14:textId="77777777" w:rsidR="00124B6C" w:rsidRPr="007302AE" w:rsidRDefault="00124B6C" w:rsidP="009E13B3">
            <w:pPr>
              <w:rPr>
                <w:b/>
              </w:rPr>
            </w:pPr>
            <w:r w:rsidRPr="007302AE">
              <w:rPr>
                <w:b/>
              </w:rPr>
              <w:t>Schedule</w:t>
            </w:r>
          </w:p>
          <w:p w14:paraId="138AB0A2" w14:textId="77777777" w:rsidR="00124B6C" w:rsidRPr="007302AE" w:rsidRDefault="00124B6C" w:rsidP="009E13B3">
            <w:pPr>
              <w:rPr>
                <w:b/>
              </w:rPr>
            </w:pPr>
          </w:p>
        </w:tc>
      </w:tr>
    </w:tbl>
    <w:p w14:paraId="79E23A93" w14:textId="77777777" w:rsidR="00124B6C" w:rsidRPr="007302AE" w:rsidRDefault="00124B6C" w:rsidP="00124B6C">
      <w:pPr>
        <w:pStyle w:val="Heading2"/>
      </w:pPr>
      <w:bookmarkStart w:id="11" w:name="_Toc130399341"/>
      <w:r w:rsidRPr="007302AE">
        <w:t>Background to the problem:</w:t>
      </w:r>
      <w:bookmarkEnd w:id="11"/>
    </w:p>
    <w:p w14:paraId="76EE1E2C" w14:textId="77777777" w:rsidR="00124B6C" w:rsidRPr="007302AE" w:rsidRDefault="00124B6C" w:rsidP="00124B6C">
      <w:r w:rsidRPr="007302AE">
        <w:t>I first noticed to the problem when I was about a month into working there. This is when I realised</w:t>
      </w:r>
    </w:p>
    <w:p w14:paraId="28087918" w14:textId="77777777" w:rsidR="00124B6C" w:rsidRPr="007302AE" w:rsidRDefault="00124B6C" w:rsidP="00124B6C">
      <w:r w:rsidRPr="007302AE">
        <w:t>how bad the schedule that we have in place at the moment is compared to what it could be. It first</w:t>
      </w:r>
    </w:p>
    <w:p w14:paraId="681A51FA" w14:textId="77777777" w:rsidR="00124B6C" w:rsidRPr="007302AE" w:rsidRDefault="00124B6C" w:rsidP="00124B6C">
      <w:r w:rsidRPr="007302AE">
        <w:t>happened when it was one Saturday when I was working and there was a lot of confusion that was</w:t>
      </w:r>
    </w:p>
    <w:p w14:paraId="54C7CFDE" w14:textId="77777777" w:rsidR="00124B6C" w:rsidRPr="007302AE" w:rsidRDefault="00124B6C" w:rsidP="00124B6C">
      <w:r w:rsidRPr="007302AE">
        <w:t>going around due to someone going on their break later than they should have. This meant that</w:t>
      </w:r>
    </w:p>
    <w:p w14:paraId="107E4EA5" w14:textId="77777777" w:rsidR="00124B6C" w:rsidRPr="007302AE" w:rsidRDefault="00124B6C" w:rsidP="00124B6C">
      <w:r w:rsidRPr="007302AE">
        <w:t>everyones breaks were pushed back. The made me aware of the problem due to the fact that not</w:t>
      </w:r>
    </w:p>
    <w:p w14:paraId="589BBEFF" w14:textId="77777777" w:rsidR="00124B6C" w:rsidRPr="007302AE" w:rsidRDefault="00124B6C" w:rsidP="00124B6C">
      <w:r w:rsidRPr="007302AE">
        <w:t>everyone knew that therer would have to be a delay in everyones break. This then lead me to start</w:t>
      </w:r>
    </w:p>
    <w:p w14:paraId="69FB192C" w14:textId="77777777" w:rsidR="00124B6C" w:rsidRPr="007302AE" w:rsidRDefault="00124B6C" w:rsidP="00124B6C">
      <w:r w:rsidRPr="007302AE">
        <w:t>thinking of ways that I could change the schedule. But I thought that there was no reason for me to</w:t>
      </w:r>
    </w:p>
    <w:p w14:paraId="61019356" w14:textId="77777777" w:rsidR="00124B6C" w:rsidRPr="007302AE" w:rsidRDefault="00124B6C" w:rsidP="00124B6C">
      <w:r w:rsidRPr="007302AE">
        <w:t>make a new schedule. Then I was told that we had to do the NEA, and this problem was the first</w:t>
      </w:r>
    </w:p>
    <w:p w14:paraId="46ED4348" w14:textId="24770D5A" w:rsidR="00124B6C" w:rsidRPr="007302AE" w:rsidRDefault="00124B6C" w:rsidP="00124B6C">
      <w:r w:rsidRPr="007302AE">
        <w:t>thing that came to my mind. This lead me to choose this to be the focus of the NEA.</w:t>
      </w:r>
    </w:p>
    <w:p w14:paraId="173B0796" w14:textId="43FE9B72" w:rsidR="00124B6C" w:rsidRPr="007302AE" w:rsidRDefault="007C63DC" w:rsidP="00124B6C">
      <w:pPr>
        <w:pStyle w:val="Heading2"/>
      </w:pPr>
      <w:bookmarkStart w:id="12" w:name="_Toc130399342"/>
      <w:r>
        <w:t>Current system</w:t>
      </w:r>
      <w:r w:rsidR="00124B6C" w:rsidRPr="007302AE">
        <w:t>:</w:t>
      </w:r>
      <w:bookmarkEnd w:id="12"/>
    </w:p>
    <w:p w14:paraId="4E9EC495" w14:textId="77777777" w:rsidR="00124B6C" w:rsidRPr="007302AE" w:rsidRDefault="00124B6C" w:rsidP="00124B6C">
      <w:r w:rsidRPr="007302AE">
        <w:t>The system that is in place at the moment is not very efficient. As shown in the picture above, there</w:t>
      </w:r>
    </w:p>
    <w:p w14:paraId="3BE85FB8" w14:textId="77777777" w:rsidR="00124B6C" w:rsidRPr="007302AE" w:rsidRDefault="00124B6C" w:rsidP="00124B6C">
      <w:r w:rsidRPr="007302AE">
        <w:lastRenderedPageBreak/>
        <w:t>is a large amount of human input that goes into them making the schedule. This usually causes there</w:t>
      </w:r>
    </w:p>
    <w:p w14:paraId="5CACFCA5" w14:textId="77777777" w:rsidR="00124B6C" w:rsidRPr="007302AE" w:rsidRDefault="00124B6C" w:rsidP="00124B6C">
      <w:r w:rsidRPr="007302AE">
        <w:t>to be problems. This leads to them having to change the shifts and the breaks mid way through the</w:t>
      </w:r>
    </w:p>
    <w:p w14:paraId="736527DF" w14:textId="77777777" w:rsidR="00124B6C" w:rsidRPr="007302AE" w:rsidRDefault="00124B6C" w:rsidP="00124B6C">
      <w:r w:rsidRPr="007302AE">
        <w:t>day. This leads to ther ebeing confusions around the workplace due to the managers not being able</w:t>
      </w:r>
    </w:p>
    <w:p w14:paraId="0AB77F5D" w14:textId="77777777" w:rsidR="00124B6C" w:rsidRPr="007302AE" w:rsidRDefault="00124B6C" w:rsidP="00124B6C">
      <w:r w:rsidRPr="007302AE">
        <w:t>to go around to every employee and tell them what has changed. This means that some people</w:t>
      </w:r>
    </w:p>
    <w:p w14:paraId="3C9DD53F" w14:textId="77777777" w:rsidR="00124B6C" w:rsidRPr="007302AE" w:rsidRDefault="00124B6C" w:rsidP="00124B6C">
      <w:r w:rsidRPr="007302AE">
        <w:t>know about the new changes and some others don’t. this means that there are some people going</w:t>
      </w:r>
    </w:p>
    <w:p w14:paraId="0E0AB026" w14:textId="77777777" w:rsidR="00124B6C" w:rsidRPr="007302AE" w:rsidRDefault="00124B6C" w:rsidP="00124B6C">
      <w:r w:rsidRPr="007302AE">
        <w:t>off of the new schedule that has been made and then some people going off of the old system. This</w:t>
      </w:r>
    </w:p>
    <w:p w14:paraId="4B14689D" w14:textId="77777777" w:rsidR="00124B6C" w:rsidRPr="007302AE" w:rsidRDefault="00124B6C" w:rsidP="00124B6C">
      <w:r w:rsidRPr="007302AE">
        <w:t>can be very bad for the business as sometimes the new schedule that is put in place during the day</w:t>
      </w:r>
    </w:p>
    <w:p w14:paraId="68FE1B76" w14:textId="77777777" w:rsidR="00124B6C" w:rsidRPr="007302AE" w:rsidRDefault="00124B6C" w:rsidP="00124B6C">
      <w:r w:rsidRPr="007302AE">
        <w:t>can be wildly different to the one that they started off with on that day. This means that there are</w:t>
      </w:r>
    </w:p>
    <w:p w14:paraId="77706231" w14:textId="77777777" w:rsidR="00124B6C" w:rsidRPr="007302AE" w:rsidRDefault="00124B6C" w:rsidP="00124B6C">
      <w:r w:rsidRPr="007302AE">
        <w:t>people in the wrong places at the wrong times. This then causes there to be miscommunication in</w:t>
      </w:r>
    </w:p>
    <w:p w14:paraId="5556F3D4" w14:textId="36F29D6E" w:rsidR="00124B6C" w:rsidRPr="007302AE" w:rsidRDefault="00124B6C" w:rsidP="00124B6C">
      <w:r w:rsidRPr="007302AE">
        <w:t>the workplace and then there are gaps in places that need to have employees.</w:t>
      </w:r>
    </w:p>
    <w:p w14:paraId="03D4F645" w14:textId="31C204A6" w:rsidR="00124B6C" w:rsidRPr="007302AE" w:rsidRDefault="007C63DC" w:rsidP="00124B6C">
      <w:pPr>
        <w:pStyle w:val="Heading2"/>
      </w:pPr>
      <w:bookmarkStart w:id="13" w:name="_Toc130399343"/>
      <w:r>
        <w:t>P</w:t>
      </w:r>
      <w:r w:rsidR="00124B6C" w:rsidRPr="007302AE">
        <w:t>otential users:</w:t>
      </w:r>
      <w:bookmarkEnd w:id="13"/>
    </w:p>
    <w:p w14:paraId="1BF857E9" w14:textId="77777777" w:rsidR="00124B6C" w:rsidRPr="007302AE" w:rsidRDefault="00124B6C" w:rsidP="00124B6C">
      <w:r w:rsidRPr="007302AE">
        <w:t>The main users of my NEA will be my managers. This is due to them needing to make a schedule</w:t>
      </w:r>
    </w:p>
    <w:p w14:paraId="21514AE1" w14:textId="77777777" w:rsidR="00124B6C" w:rsidRPr="007302AE" w:rsidRDefault="00124B6C" w:rsidP="00124B6C">
      <w:r w:rsidRPr="007302AE">
        <w:t>every morning for the rest of the employees. This means that they will be uning my NEA every day</w:t>
      </w:r>
    </w:p>
    <w:p w14:paraId="46B26D49" w14:textId="77777777" w:rsidR="00124B6C" w:rsidRPr="007302AE" w:rsidRDefault="00124B6C" w:rsidP="00124B6C">
      <w:r w:rsidRPr="007302AE">
        <w:t>that they are working (which is most days of the year as they will need the schedule every day the</w:t>
      </w:r>
    </w:p>
    <w:p w14:paraId="4617514D" w14:textId="77777777" w:rsidR="00124B6C" w:rsidRPr="007302AE" w:rsidRDefault="00124B6C" w:rsidP="00124B6C">
      <w:r w:rsidRPr="007302AE">
        <w:t>shop is open). This also means that the employees will see the schedule every morning that they are</w:t>
      </w:r>
    </w:p>
    <w:p w14:paraId="0796D144" w14:textId="77777777" w:rsidR="00124B6C" w:rsidRPr="007302AE" w:rsidRDefault="00124B6C" w:rsidP="00124B6C">
      <w:r w:rsidRPr="007302AE">
        <w:t>working. This means that there will be a lot of use of my NEA for both the employees and the</w:t>
      </w:r>
    </w:p>
    <w:p w14:paraId="143E8B89" w14:textId="148E5F41" w:rsidR="00124B6C" w:rsidRPr="007302AE" w:rsidRDefault="00124B6C" w:rsidP="00124B6C">
      <w:r w:rsidRPr="007302AE">
        <w:t>managers. This will stop the confusion for both of them.</w:t>
      </w:r>
    </w:p>
    <w:p w14:paraId="3E7BB0E1" w14:textId="703F0F5C" w:rsidR="00124B6C" w:rsidRPr="007302AE" w:rsidRDefault="007C63DC" w:rsidP="00124B6C">
      <w:pPr>
        <w:pStyle w:val="Heading2"/>
      </w:pPr>
      <w:bookmarkStart w:id="14" w:name="_Toc130399344"/>
      <w:r>
        <w:t>U</w:t>
      </w:r>
      <w:r w:rsidR="00124B6C" w:rsidRPr="007302AE">
        <w:t>sers needs:</w:t>
      </w:r>
      <w:bookmarkEnd w:id="14"/>
    </w:p>
    <w:p w14:paraId="2A3D84BA" w14:textId="77777777" w:rsidR="00124B6C" w:rsidRPr="007302AE" w:rsidRDefault="00124B6C" w:rsidP="00124B6C">
      <w:r w:rsidRPr="007302AE">
        <w:t>The needs that the mangers have is for the schedule to:</w:t>
      </w:r>
    </w:p>
    <w:p w14:paraId="15199702" w14:textId="6733D02C" w:rsidR="00124B6C" w:rsidRPr="007302AE" w:rsidRDefault="00124B6C" w:rsidP="007C63DC">
      <w:pPr>
        <w:pStyle w:val="ListParagraph"/>
        <w:numPr>
          <w:ilvl w:val="0"/>
          <w:numId w:val="6"/>
        </w:numPr>
      </w:pPr>
      <w:r w:rsidRPr="007302AE">
        <w:t>show the names of each employee working on that day.</w:t>
      </w:r>
    </w:p>
    <w:p w14:paraId="11C2ED7D" w14:textId="50993B46" w:rsidR="00124B6C" w:rsidRPr="007302AE" w:rsidRDefault="00124B6C" w:rsidP="007C63DC">
      <w:pPr>
        <w:pStyle w:val="ListParagraph"/>
        <w:numPr>
          <w:ilvl w:val="0"/>
          <w:numId w:val="6"/>
        </w:numPr>
      </w:pPr>
      <w:r w:rsidRPr="007302AE">
        <w:t>show all of the times that the employees shifts start and end.</w:t>
      </w:r>
    </w:p>
    <w:p w14:paraId="7E1D8C01" w14:textId="59BE5B31" w:rsidR="00124B6C" w:rsidRPr="007302AE" w:rsidRDefault="00124B6C" w:rsidP="007C63DC">
      <w:pPr>
        <w:pStyle w:val="ListParagraph"/>
        <w:numPr>
          <w:ilvl w:val="0"/>
          <w:numId w:val="6"/>
        </w:numPr>
      </w:pPr>
      <w:r w:rsidRPr="007302AE">
        <w:t>show the times scheduled for the employees breaks for when they need to go on their break and</w:t>
      </w:r>
    </w:p>
    <w:p w14:paraId="4E90FA06" w14:textId="77777777" w:rsidR="00124B6C" w:rsidRPr="007302AE" w:rsidRDefault="00124B6C" w:rsidP="007C63DC">
      <w:pPr>
        <w:pStyle w:val="ListParagraph"/>
        <w:numPr>
          <w:ilvl w:val="0"/>
          <w:numId w:val="6"/>
        </w:numPr>
      </w:pPr>
      <w:r w:rsidRPr="007302AE">
        <w:t>come back from it.</w:t>
      </w:r>
    </w:p>
    <w:p w14:paraId="2AD4952B" w14:textId="5603BE23" w:rsidR="00124B6C" w:rsidRPr="007302AE" w:rsidRDefault="00124B6C" w:rsidP="007C63DC">
      <w:pPr>
        <w:pStyle w:val="ListParagraph"/>
        <w:numPr>
          <w:ilvl w:val="0"/>
          <w:numId w:val="6"/>
        </w:numPr>
      </w:pPr>
      <w:r w:rsidRPr="007302AE">
        <w:t>what area of the shop that each employee has to be working in at that time.</w:t>
      </w:r>
    </w:p>
    <w:p w14:paraId="08D14336" w14:textId="3CD76E04" w:rsidR="00124B6C" w:rsidRPr="007302AE" w:rsidRDefault="00124B6C" w:rsidP="00124B6C">
      <w:pPr>
        <w:pStyle w:val="ListParagraph"/>
        <w:numPr>
          <w:ilvl w:val="0"/>
          <w:numId w:val="6"/>
        </w:numPr>
      </w:pPr>
      <w:r w:rsidRPr="007302AE">
        <w:t>whether they are in on time or not.</w:t>
      </w:r>
    </w:p>
    <w:p w14:paraId="5F0C2636" w14:textId="77777777" w:rsidR="00124B6C" w:rsidRPr="007302AE" w:rsidRDefault="00124B6C" w:rsidP="00124B6C">
      <w:pPr>
        <w:pStyle w:val="Heading2"/>
      </w:pPr>
      <w:bookmarkStart w:id="15" w:name="_Toc130399345"/>
      <w:r w:rsidRPr="007302AE">
        <w:t>The data:</w:t>
      </w:r>
      <w:bookmarkEnd w:id="15"/>
    </w:p>
    <w:p w14:paraId="7022DD46" w14:textId="77777777" w:rsidR="00124B6C" w:rsidRPr="007302AE" w:rsidRDefault="00124B6C" w:rsidP="00124B6C">
      <w:r w:rsidRPr="007302AE">
        <w:t>There will be a lot of data that goes into the schedule. This means that I will have to get the data</w:t>
      </w:r>
    </w:p>
    <w:p w14:paraId="048FC9B5" w14:textId="39A4CDFD" w:rsidR="00124B6C" w:rsidRPr="007302AE" w:rsidRDefault="00124B6C" w:rsidP="00124B6C">
      <w:r w:rsidRPr="007302AE">
        <w:t>from the managers or on teams. At M&amp;S, we have a teams group chat that has all of the people that</w:t>
      </w:r>
    </w:p>
    <w:p w14:paraId="1B39E139" w14:textId="77777777" w:rsidR="00124B6C" w:rsidRPr="007302AE" w:rsidRDefault="00124B6C" w:rsidP="00124B6C">
      <w:r w:rsidRPr="007302AE">
        <w:t>work in the clothing and home section in the business. This means that I can get their names and the</w:t>
      </w:r>
    </w:p>
    <w:p w14:paraId="16821197" w14:textId="77777777" w:rsidR="00124B6C" w:rsidRPr="007302AE" w:rsidRDefault="00124B6C" w:rsidP="00124B6C">
      <w:r w:rsidRPr="007302AE">
        <w:t>times that they start and end their shifts and on what days that they work. This means that I have</w:t>
      </w:r>
    </w:p>
    <w:p w14:paraId="16E98515" w14:textId="77777777" w:rsidR="00124B6C" w:rsidRPr="007302AE" w:rsidRDefault="00124B6C" w:rsidP="00124B6C">
      <w:r w:rsidRPr="007302AE">
        <w:t>access to all of the data that I will need to use to make it so that the schedule works. This means that</w:t>
      </w:r>
    </w:p>
    <w:p w14:paraId="68D28825" w14:textId="027F28D3" w:rsidR="00124B6C" w:rsidRPr="007302AE" w:rsidRDefault="00124B6C" w:rsidP="00124B6C">
      <w:r w:rsidRPr="007302AE">
        <w:lastRenderedPageBreak/>
        <w:t>there is no added data that I need to go look for as I already have access to all of it.</w:t>
      </w:r>
    </w:p>
    <w:p w14:paraId="6FBDD465" w14:textId="77777777" w:rsidR="00124B6C" w:rsidRPr="007302AE" w:rsidRDefault="00124B6C" w:rsidP="00124B6C">
      <w:pPr>
        <w:pStyle w:val="Heading2"/>
      </w:pPr>
      <w:bookmarkStart w:id="16" w:name="_Toc130399346"/>
      <w:r w:rsidRPr="007302AE">
        <w:t>Data dictionary:</w:t>
      </w:r>
      <w:bookmarkEnd w:id="16"/>
    </w:p>
    <w:p w14:paraId="6DD79A10" w14:textId="4E9B8CFC" w:rsidR="00124B6C" w:rsidRPr="007302AE" w:rsidRDefault="00124B6C">
      <w:r w:rsidRPr="007302AE">
        <w:t>A data dictionary is a collection of names, definitions, and attributes about data</w:t>
      </w:r>
      <w:r w:rsidR="007C63DC">
        <w:t xml:space="preserve"> </w:t>
      </w:r>
      <w:r w:rsidRPr="007302AE">
        <w:t>elements that are being used or captured in a database, information system, or part of a research</w:t>
      </w:r>
      <w:r w:rsidR="007C63DC">
        <w:t xml:space="preserve"> </w:t>
      </w:r>
      <w:r w:rsidRPr="007302AE">
        <w:t>project. With this project all of the data that I will need, I already have access to through teams,</w:t>
      </w:r>
      <w:r w:rsidR="007C63DC">
        <w:t xml:space="preserve"> </w:t>
      </w:r>
      <w:r w:rsidRPr="007302AE">
        <w:t>this means that I will not have to go looking for more data and I have all of it accessible to me.</w:t>
      </w:r>
    </w:p>
    <w:p w14:paraId="794E5525" w14:textId="2E307A00" w:rsidR="00124B6C" w:rsidRPr="007302AE" w:rsidRDefault="00124B6C" w:rsidP="007302AE">
      <w:pPr>
        <w:pStyle w:val="Heading2"/>
      </w:pPr>
      <w:bookmarkStart w:id="17" w:name="_Toc130399347"/>
      <w:r w:rsidRPr="007302AE">
        <w:t>Flowchart:</w:t>
      </w:r>
      <w:bookmarkEnd w:id="17"/>
    </w:p>
    <w:p w14:paraId="307D83F5" w14:textId="50D86464" w:rsidR="00D17AE9" w:rsidRPr="007302AE" w:rsidRDefault="00124B6C">
      <w:r w:rsidRPr="007302AE">
        <w:rPr>
          <w:lang w:eastAsia="en-GB"/>
        </w:rPr>
        <w:drawing>
          <wp:inline distT="0" distB="0" distL="0" distR="0" wp14:anchorId="01EFFF68" wp14:editId="5F4B9C09">
            <wp:extent cx="5276850" cy="640014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069" t="15953" r="32362" b="11661"/>
                    <a:stretch/>
                  </pic:blipFill>
                  <pic:spPr bwMode="auto">
                    <a:xfrm>
                      <a:off x="0" y="0"/>
                      <a:ext cx="5278600" cy="6402262"/>
                    </a:xfrm>
                    <a:prstGeom prst="rect">
                      <a:avLst/>
                    </a:prstGeom>
                    <a:ln>
                      <a:noFill/>
                    </a:ln>
                    <a:extLst>
                      <a:ext uri="{53640926-AAD7-44D8-BBD7-CCE9431645EC}">
                        <a14:shadowObscured xmlns:a14="http://schemas.microsoft.com/office/drawing/2010/main"/>
                      </a:ext>
                    </a:extLst>
                  </pic:spPr>
                </pic:pic>
              </a:graphicData>
            </a:graphic>
          </wp:inline>
        </w:drawing>
      </w:r>
    </w:p>
    <w:p w14:paraId="18904418" w14:textId="7191188B" w:rsidR="00B92EDF" w:rsidRPr="007302AE" w:rsidRDefault="00B92EDF"/>
    <w:p w14:paraId="4450C9D5" w14:textId="5DAA3E11" w:rsidR="00F64A8F" w:rsidRPr="007302AE" w:rsidRDefault="00F64A8F"/>
    <w:p w14:paraId="66E0BB11" w14:textId="693CBE39" w:rsidR="00A95834" w:rsidRPr="000C7B65" w:rsidRDefault="00A95834" w:rsidP="000C7B65">
      <w:pPr>
        <w:pStyle w:val="Heading2"/>
      </w:pPr>
      <w:bookmarkStart w:id="18" w:name="_Toc130399348"/>
      <w:r w:rsidRPr="000C7B65">
        <w:rPr>
          <w:rStyle w:val="Strong"/>
          <w:b w:val="0"/>
          <w:bCs w:val="0"/>
        </w:rPr>
        <w:t>Requirements list</w:t>
      </w:r>
      <w:bookmarkEnd w:id="18"/>
    </w:p>
    <w:p w14:paraId="734792B4" w14:textId="38A09690" w:rsidR="00A95834" w:rsidRPr="007302AE" w:rsidRDefault="00A95834" w:rsidP="007302AE">
      <w:pPr>
        <w:pStyle w:val="ListParagraph"/>
        <w:numPr>
          <w:ilvl w:val="0"/>
          <w:numId w:val="5"/>
        </w:numPr>
      </w:pPr>
      <w:r w:rsidRPr="007302AE">
        <w:t>To be easy to use.</w:t>
      </w:r>
    </w:p>
    <w:p w14:paraId="0E20C318" w14:textId="69A01B6F" w:rsidR="00123998" w:rsidRPr="007302AE" w:rsidRDefault="00A95834" w:rsidP="007C63DC">
      <w:pPr>
        <w:pStyle w:val="ListParagraph"/>
        <w:numPr>
          <w:ilvl w:val="1"/>
          <w:numId w:val="5"/>
        </w:numPr>
      </w:pPr>
      <w:r w:rsidRPr="007302AE">
        <w:t>the user must be able to input the data needed with ease</w:t>
      </w:r>
    </w:p>
    <w:p w14:paraId="1E7F77C8" w14:textId="2266644B" w:rsidR="00123998" w:rsidRPr="007302AE" w:rsidRDefault="00A95834" w:rsidP="007C63DC">
      <w:pPr>
        <w:pStyle w:val="ListParagraph"/>
        <w:numPr>
          <w:ilvl w:val="1"/>
          <w:numId w:val="5"/>
        </w:numPr>
      </w:pPr>
      <w:r w:rsidRPr="007302AE">
        <w:t xml:space="preserve">the user must be returned with the schedule fully complete </w:t>
      </w:r>
    </w:p>
    <w:p w14:paraId="5872C2BB" w14:textId="19E91962" w:rsidR="00A95834" w:rsidRPr="007302AE" w:rsidRDefault="00A95834" w:rsidP="007302AE">
      <w:pPr>
        <w:pStyle w:val="ListParagraph"/>
        <w:numPr>
          <w:ilvl w:val="1"/>
          <w:numId w:val="5"/>
        </w:numPr>
      </w:pPr>
      <w:r w:rsidRPr="007302AE">
        <w:t>the schedule must not need any more added human input after done</w:t>
      </w:r>
    </w:p>
    <w:p w14:paraId="1DE70195" w14:textId="2A2D64BD" w:rsidR="00123998" w:rsidRPr="007302AE" w:rsidRDefault="00A95834" w:rsidP="007C63DC">
      <w:pPr>
        <w:pStyle w:val="ListParagraph"/>
        <w:numPr>
          <w:ilvl w:val="0"/>
          <w:numId w:val="5"/>
        </w:numPr>
      </w:pPr>
      <w:r w:rsidRPr="007302AE">
        <w:t>To be able to store the employees data.</w:t>
      </w:r>
    </w:p>
    <w:p w14:paraId="58F9232A" w14:textId="322E3327" w:rsidR="00123998" w:rsidRPr="007302AE" w:rsidRDefault="00A95834" w:rsidP="007C63DC">
      <w:pPr>
        <w:pStyle w:val="ListParagraph"/>
        <w:numPr>
          <w:ilvl w:val="1"/>
          <w:numId w:val="5"/>
        </w:numPr>
      </w:pPr>
      <w:r w:rsidRPr="007302AE">
        <w:t>the end user must be able to access the database and be able to configure it</w:t>
      </w:r>
    </w:p>
    <w:p w14:paraId="31410DE2" w14:textId="310DF1C8" w:rsidR="00123998" w:rsidRPr="007302AE" w:rsidRDefault="00A95834" w:rsidP="007C63DC">
      <w:pPr>
        <w:pStyle w:val="ListParagraph"/>
        <w:numPr>
          <w:ilvl w:val="1"/>
          <w:numId w:val="5"/>
        </w:numPr>
      </w:pPr>
      <w:r w:rsidRPr="007302AE">
        <w:t xml:space="preserve">the user must be able to make changes to the database </w:t>
      </w:r>
    </w:p>
    <w:p w14:paraId="4DE61768" w14:textId="713D45CA" w:rsidR="00123998" w:rsidRPr="007302AE" w:rsidRDefault="00A95834" w:rsidP="007C63DC">
      <w:pPr>
        <w:pStyle w:val="ListParagraph"/>
        <w:numPr>
          <w:ilvl w:val="1"/>
          <w:numId w:val="5"/>
        </w:numPr>
      </w:pPr>
      <w:r w:rsidRPr="007302AE">
        <w:t>be able to add and delete elements into the database.</w:t>
      </w:r>
    </w:p>
    <w:p w14:paraId="5F062263" w14:textId="110CE112" w:rsidR="00123998" w:rsidRPr="007302AE" w:rsidRDefault="00A95834" w:rsidP="007C63DC">
      <w:pPr>
        <w:pStyle w:val="ListParagraph"/>
        <w:numPr>
          <w:ilvl w:val="1"/>
          <w:numId w:val="5"/>
        </w:numPr>
      </w:pPr>
      <w:r w:rsidRPr="007302AE">
        <w:t>Be able to make changes if the data inputted is wrong.</w:t>
      </w:r>
    </w:p>
    <w:p w14:paraId="15B6A09E" w14:textId="34C5C75A" w:rsidR="00123998" w:rsidRPr="007302AE" w:rsidRDefault="00A95834" w:rsidP="007C63DC">
      <w:pPr>
        <w:pStyle w:val="ListParagraph"/>
        <w:numPr>
          <w:ilvl w:val="1"/>
          <w:numId w:val="5"/>
        </w:numPr>
      </w:pPr>
      <w:r w:rsidRPr="007302AE">
        <w:t>All data must be in the correct data type and not have to change the data if something were to be inputted wrong.</w:t>
      </w:r>
    </w:p>
    <w:p w14:paraId="1E767F8F" w14:textId="6C72F842" w:rsidR="00123998" w:rsidRPr="007302AE" w:rsidRDefault="00A95834" w:rsidP="007C63DC">
      <w:pPr>
        <w:pStyle w:val="ListParagraph"/>
        <w:numPr>
          <w:ilvl w:val="0"/>
          <w:numId w:val="5"/>
        </w:numPr>
      </w:pPr>
      <w:r w:rsidRPr="007302AE">
        <w:t>To be able to store all of the data about the employees working times and days.</w:t>
      </w:r>
    </w:p>
    <w:p w14:paraId="2FB73573" w14:textId="60C3780B" w:rsidR="00123998" w:rsidRPr="007302AE" w:rsidRDefault="00A95834" w:rsidP="007C63DC">
      <w:pPr>
        <w:pStyle w:val="ListParagraph"/>
        <w:numPr>
          <w:ilvl w:val="1"/>
          <w:numId w:val="5"/>
        </w:numPr>
      </w:pPr>
      <w:r w:rsidRPr="007302AE">
        <w:t>The user must be able to access this and be able to make changes if needed.</w:t>
      </w:r>
    </w:p>
    <w:p w14:paraId="553329F4" w14:textId="57173C0D" w:rsidR="00123998" w:rsidRPr="007302AE" w:rsidRDefault="00A95834" w:rsidP="007C63DC">
      <w:pPr>
        <w:pStyle w:val="ListParagraph"/>
        <w:numPr>
          <w:ilvl w:val="0"/>
          <w:numId w:val="5"/>
        </w:numPr>
      </w:pPr>
      <w:r w:rsidRPr="007302AE">
        <w:t>To be able to make the schedule</w:t>
      </w:r>
    </w:p>
    <w:p w14:paraId="11FFE1B7" w14:textId="48DED5DB" w:rsidR="00123998" w:rsidRPr="007302AE" w:rsidRDefault="00A95834" w:rsidP="007C63DC">
      <w:pPr>
        <w:pStyle w:val="ListParagraph"/>
        <w:numPr>
          <w:ilvl w:val="1"/>
          <w:numId w:val="5"/>
        </w:numPr>
      </w:pPr>
      <w:r w:rsidRPr="007302AE">
        <w:t>The system must be able to make the schedule where there is no overlapping in shift times and breaks throughout the day.</w:t>
      </w:r>
    </w:p>
    <w:p w14:paraId="56E21A7F" w14:textId="763C2BCD" w:rsidR="00123998" w:rsidRPr="007302AE" w:rsidRDefault="00A95834" w:rsidP="007C63DC">
      <w:pPr>
        <w:pStyle w:val="ListParagraph"/>
        <w:numPr>
          <w:ilvl w:val="1"/>
          <w:numId w:val="5"/>
        </w:numPr>
      </w:pPr>
      <w:r w:rsidRPr="007302AE">
        <w:t>The system will have to be able to retrive the data from the database and then work out how many people should be working on each day and at which times.</w:t>
      </w:r>
    </w:p>
    <w:p w14:paraId="3ADFDB43" w14:textId="3D8C792A" w:rsidR="00123998" w:rsidRPr="007302AE" w:rsidRDefault="00A95834" w:rsidP="007C63DC">
      <w:pPr>
        <w:pStyle w:val="ListParagraph"/>
        <w:numPr>
          <w:ilvl w:val="1"/>
          <w:numId w:val="5"/>
        </w:numPr>
      </w:pPr>
      <w:r w:rsidRPr="007302AE">
        <w:t xml:space="preserve">The </w:t>
      </w:r>
      <w:r w:rsidR="00123998" w:rsidRPr="007302AE">
        <w:t>schedule must then be outputted with all of the data that the data base has on each of the employees and with all of the start and finish times.</w:t>
      </w:r>
    </w:p>
    <w:p w14:paraId="3A52AD08" w14:textId="00873D9A" w:rsidR="00123998" w:rsidRPr="007302AE" w:rsidRDefault="00123998" w:rsidP="007C63DC">
      <w:pPr>
        <w:pStyle w:val="ListParagraph"/>
        <w:numPr>
          <w:ilvl w:val="0"/>
          <w:numId w:val="5"/>
        </w:numPr>
      </w:pPr>
      <w:r w:rsidRPr="007302AE">
        <w:t>The schedule to be clear</w:t>
      </w:r>
    </w:p>
    <w:p w14:paraId="36D9BF10" w14:textId="3EBDC08F" w:rsidR="00123998" w:rsidRPr="007302AE" w:rsidRDefault="00123998" w:rsidP="007C63DC">
      <w:pPr>
        <w:pStyle w:val="ListParagraph"/>
        <w:numPr>
          <w:ilvl w:val="1"/>
          <w:numId w:val="5"/>
        </w:numPr>
      </w:pPr>
      <w:r w:rsidRPr="007302AE">
        <w:t>The schedule needs to be in a clear format so it is easier for everyone to understand</w:t>
      </w:r>
    </w:p>
    <w:p w14:paraId="758833D7" w14:textId="7D0A1486" w:rsidR="00123998" w:rsidRPr="007302AE" w:rsidRDefault="00123998" w:rsidP="007C63DC">
      <w:pPr>
        <w:pStyle w:val="ListParagraph"/>
        <w:numPr>
          <w:ilvl w:val="1"/>
          <w:numId w:val="5"/>
        </w:numPr>
      </w:pPr>
      <w:r w:rsidRPr="007302AE">
        <w:t>The employees should not have to look at the schedule for a long time for them to have to understand it; they should be able to understand it very quickly.</w:t>
      </w:r>
    </w:p>
    <w:p w14:paraId="73702E24" w14:textId="6FE352AD" w:rsidR="00123998" w:rsidRPr="007302AE" w:rsidRDefault="00123998" w:rsidP="007C63DC">
      <w:pPr>
        <w:pStyle w:val="ListParagraph"/>
        <w:numPr>
          <w:ilvl w:val="0"/>
          <w:numId w:val="5"/>
        </w:numPr>
      </w:pPr>
      <w:r w:rsidRPr="007302AE">
        <w:t>Schedule to be made efficiently.</w:t>
      </w:r>
    </w:p>
    <w:p w14:paraId="44C72668" w14:textId="48313ACD" w:rsidR="00123998" w:rsidRPr="007302AE" w:rsidRDefault="00123998" w:rsidP="007C63DC">
      <w:pPr>
        <w:pStyle w:val="ListParagraph"/>
        <w:numPr>
          <w:ilvl w:val="1"/>
          <w:numId w:val="5"/>
        </w:numPr>
      </w:pPr>
      <w:r w:rsidRPr="007302AE">
        <w:t>After the user has entered the data, they should not be required to re enter it into the database even if the program is closed.</w:t>
      </w:r>
    </w:p>
    <w:p w14:paraId="3E1D2BF2" w14:textId="68C7B429" w:rsidR="00123998" w:rsidRPr="007302AE" w:rsidRDefault="00123998" w:rsidP="007C63DC">
      <w:pPr>
        <w:pStyle w:val="ListParagraph"/>
        <w:numPr>
          <w:ilvl w:val="1"/>
          <w:numId w:val="5"/>
        </w:numPr>
      </w:pPr>
      <w:r w:rsidRPr="007302AE">
        <w:t xml:space="preserve">If all the data has been entered, the user will still have an option to add more data and remove data if there was to be a new employee, or an employee left. </w:t>
      </w:r>
    </w:p>
    <w:p w14:paraId="35C2BFD1" w14:textId="563B4C13" w:rsidR="00123998" w:rsidRPr="007302AE" w:rsidRDefault="00123998" w:rsidP="007302AE">
      <w:pPr>
        <w:pStyle w:val="ListParagraph"/>
        <w:numPr>
          <w:ilvl w:val="1"/>
          <w:numId w:val="5"/>
        </w:numPr>
      </w:pPr>
      <w:r w:rsidRPr="007302AE">
        <w:t>If no data is needed to be entered and all of the data entered is all that the user needs to use, then the user would have to load the program, enter the day that it is on that occasion, if there has been any sickness calls from employees then the schedule should be made in a short amount of time and it to be clear for everyone to be able to read.</w:t>
      </w:r>
    </w:p>
    <w:p w14:paraId="11DEE457" w14:textId="77777777" w:rsidR="007302AE" w:rsidRPr="007302AE" w:rsidRDefault="007302AE" w:rsidP="007302AE">
      <w:pPr>
        <w:pStyle w:val="Heading2"/>
      </w:pPr>
      <w:bookmarkStart w:id="19" w:name="_Toc130399349"/>
      <w:r w:rsidRPr="007302AE">
        <w:t>Anal</w:t>
      </w:r>
      <w:r>
        <w:t>y</w:t>
      </w:r>
      <w:r w:rsidRPr="007302AE">
        <w:t>s</w:t>
      </w:r>
      <w:r>
        <w:t>i</w:t>
      </w:r>
      <w:r w:rsidRPr="007302AE">
        <w:t>s</w:t>
      </w:r>
      <w:r>
        <w:t xml:space="preserve"> summary</w:t>
      </w:r>
      <w:r w:rsidRPr="007302AE">
        <w:t>:</w:t>
      </w:r>
      <w:bookmarkEnd w:id="19"/>
    </w:p>
    <w:p w14:paraId="2EEA91D5" w14:textId="77777777" w:rsidR="007302AE" w:rsidRPr="007302AE" w:rsidRDefault="007302AE" w:rsidP="007302AE">
      <w:r w:rsidRPr="007302AE">
        <w:t xml:space="preserve">As you can see in the images above, these are the ways in which that the managers are able to input the data and navigate the system. This is set out in a very clear way in order for the user to not become confused when using the system. This will mean that they are able to input data in an easier way. Also, on each of the windows, there are headers at the top of the window that show what part of the program that you are at. This makes it easier for the user to understand where they are in the system and they will be able to nagivate more efficiently. </w:t>
      </w:r>
    </w:p>
    <w:p w14:paraId="77E96301" w14:textId="77777777" w:rsidR="007302AE" w:rsidRPr="007302AE" w:rsidRDefault="007302AE" w:rsidP="007302AE"/>
    <w:p w14:paraId="4F881A45" w14:textId="77777777" w:rsidR="007302AE" w:rsidRPr="007302AE" w:rsidRDefault="007302AE" w:rsidP="007302AE">
      <w:r w:rsidRPr="007302AE">
        <w:lastRenderedPageBreak/>
        <w:t>In this project I will be using SQLite3 , TKSHEET and Tkinter. The reason for me choosing these three are because:</w:t>
      </w:r>
    </w:p>
    <w:p w14:paraId="33649B1D" w14:textId="77777777" w:rsidR="007302AE" w:rsidRPr="007302AE" w:rsidRDefault="007302AE" w:rsidP="007302AE">
      <w:r w:rsidRPr="007302AE">
        <w:t>I chose SQLite3 because I thought that it would be the most efficient way to make a database that I am able to input and take data out with. There are many different ways to utilise SQLite3 to move data, add data, take data out ect. This is the reason why I chose SQLite3.</w:t>
      </w:r>
    </w:p>
    <w:p w14:paraId="359F7D67" w14:textId="77777777" w:rsidR="007302AE" w:rsidRPr="007302AE" w:rsidRDefault="007302AE" w:rsidP="007302AE">
      <w:r w:rsidRPr="007302AE">
        <w:t>I chose to use Tkinter and Tksheet as they both are cruicial tools in order to show the data in a nice format. These both can be used to create new windows and these are what could be used to input the data into the database and also output the data in a neater format. This will make it easier for the user to understand the data and It will make it far easier to display the data.</w:t>
      </w:r>
    </w:p>
    <w:p w14:paraId="429AB867" w14:textId="77777777" w:rsidR="007302AE" w:rsidRPr="007302AE" w:rsidRDefault="007302AE" w:rsidP="007302AE"/>
    <w:p w14:paraId="44A1150B" w14:textId="77777777" w:rsidR="007302AE" w:rsidRPr="007302AE" w:rsidRDefault="007302AE" w:rsidP="007302AE">
      <w:r w:rsidRPr="007302AE">
        <w:t xml:space="preserve">The whole project is split up into individual classes. Each of these classes are in a new file. This means that in the majority of the files, i have imported data from another file in order for it to run.  The reason that I did this was because I thought that it would make the code look neater and it will easier to understand from an outside perspective. All of the files work hand in hand with eachother so If there is a problem with any parts of the code, then I would be able to tell just by running the code as the code will not run and it will give me an error back. Some may believe that it is not a good idea to make all of the classes in different files  but I believe that it made it easier for me so I know where all the bits of code are at a time. </w:t>
      </w:r>
    </w:p>
    <w:p w14:paraId="72B127BA" w14:textId="77777777" w:rsidR="007302AE" w:rsidRPr="007302AE" w:rsidRDefault="007302AE" w:rsidP="007302AE"/>
    <w:p w14:paraId="54F4E20F" w14:textId="77777777" w:rsidR="000C7B65" w:rsidRDefault="007302AE" w:rsidP="000C7B65">
      <w:r w:rsidRPr="007302AE">
        <w:t xml:space="preserve">With the program, the user would be able to input the data in through the simplified data entry that will then take the data into a database. This data will be stored in the database and can be used on a later date. This means that the user does not need to input data every time they log on to use the system; once again more efficient for them. This data in the database will be displayed on a table that they user will be able to see with all of their data clearly showing in the table. </w:t>
      </w:r>
    </w:p>
    <w:p w14:paraId="12C52BB6" w14:textId="77777777" w:rsidR="000C7B65" w:rsidRDefault="007302AE" w:rsidP="000C7B65">
      <w:pPr>
        <w:pStyle w:val="Heading1"/>
      </w:pPr>
      <w:bookmarkStart w:id="20" w:name="_Toc130399350"/>
      <w:r w:rsidRPr="007C63DC">
        <w:lastRenderedPageBreak/>
        <w:t>Design</w:t>
      </w:r>
      <w:bookmarkEnd w:id="20"/>
    </w:p>
    <w:p w14:paraId="019C5E15" w14:textId="6BF0DFC3" w:rsidR="007302AE" w:rsidRPr="000C7B65" w:rsidRDefault="007302AE" w:rsidP="000C7B65">
      <w:pPr>
        <w:pStyle w:val="Heading2"/>
        <w:rPr>
          <w:rFonts w:asciiTheme="minorHAnsi" w:eastAsiaTheme="minorHAnsi" w:hAnsiTheme="minorHAnsi" w:cstheme="minorBidi"/>
          <w:color w:val="auto"/>
          <w:sz w:val="22"/>
          <w:szCs w:val="22"/>
        </w:rPr>
      </w:pPr>
      <w:bookmarkStart w:id="21" w:name="_Toc130399351"/>
      <w:r w:rsidRPr="007302AE">
        <w:t>Flowchart</w:t>
      </w:r>
      <w:bookmarkEnd w:id="21"/>
    </w:p>
    <w:p w14:paraId="66D1FC41" w14:textId="77777777" w:rsidR="007302AE" w:rsidRPr="007302AE" w:rsidRDefault="007302AE" w:rsidP="007302AE">
      <w:r w:rsidRPr="007302AE">
        <w:rPr>
          <w:lang w:eastAsia="en-GB"/>
        </w:rPr>
        <w:drawing>
          <wp:inline distT="0" distB="0" distL="0" distR="0" wp14:anchorId="20C74566" wp14:editId="17BE1BB2">
            <wp:extent cx="5276850" cy="6400140"/>
            <wp:effectExtent l="0" t="0" r="0" b="127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rotWithShape="1">
                    <a:blip r:embed="rId12"/>
                    <a:srcRect l="34069" t="15953" r="32362" b="11661"/>
                    <a:stretch/>
                  </pic:blipFill>
                  <pic:spPr bwMode="auto">
                    <a:xfrm>
                      <a:off x="0" y="0"/>
                      <a:ext cx="5278600" cy="6402262"/>
                    </a:xfrm>
                    <a:prstGeom prst="rect">
                      <a:avLst/>
                    </a:prstGeom>
                    <a:ln>
                      <a:noFill/>
                    </a:ln>
                    <a:extLst>
                      <a:ext uri="{53640926-AAD7-44D8-BBD7-CCE9431645EC}">
                        <a14:shadowObscured xmlns:a14="http://schemas.microsoft.com/office/drawing/2010/main"/>
                      </a:ext>
                    </a:extLst>
                  </pic:spPr>
                </pic:pic>
              </a:graphicData>
            </a:graphic>
          </wp:inline>
        </w:drawing>
      </w:r>
    </w:p>
    <w:p w14:paraId="4DC109A8" w14:textId="3A47C053" w:rsidR="007302AE" w:rsidRDefault="007302AE" w:rsidP="007302AE">
      <w:pPr>
        <w:pStyle w:val="Heading2"/>
      </w:pPr>
      <w:bookmarkStart w:id="22" w:name="_Toc130399352"/>
      <w:r>
        <w:t>Class diagram</w:t>
      </w:r>
      <w:bookmarkEnd w:id="22"/>
    </w:p>
    <w:p w14:paraId="6DA9FAA1" w14:textId="6B8E94E2" w:rsidR="007302AE" w:rsidRDefault="007302AE" w:rsidP="007302AE">
      <w:pPr>
        <w:rPr>
          <w:color w:val="FF0000"/>
        </w:rPr>
      </w:pPr>
      <w:r w:rsidRPr="007302AE">
        <w:rPr>
          <w:color w:val="FF0000"/>
        </w:rPr>
        <w:t>TO BE DONE</w:t>
      </w:r>
    </w:p>
    <w:p w14:paraId="57F2A321" w14:textId="013FAC4A" w:rsidR="007C63DC" w:rsidRDefault="007C63DC" w:rsidP="007C63DC">
      <w:pPr>
        <w:pStyle w:val="Heading2"/>
      </w:pPr>
      <w:bookmarkStart w:id="23" w:name="_Toc130399353"/>
      <w:r>
        <w:t>Entity Relationship Diagram</w:t>
      </w:r>
      <w:bookmarkEnd w:id="23"/>
    </w:p>
    <w:p w14:paraId="02C1465D" w14:textId="6FA7A1AD" w:rsidR="007C63DC" w:rsidRPr="007C63DC" w:rsidRDefault="007C63DC" w:rsidP="007C63DC">
      <w:pPr>
        <w:rPr>
          <w:color w:val="FF0000"/>
        </w:rPr>
      </w:pPr>
      <w:r w:rsidRPr="007C63DC">
        <w:rPr>
          <w:color w:val="FF0000"/>
        </w:rPr>
        <w:t>TO BE DONE</w:t>
      </w:r>
    </w:p>
    <w:p w14:paraId="5FA858CD" w14:textId="25F75A7A" w:rsidR="008F4653" w:rsidRPr="007302AE" w:rsidRDefault="007302AE" w:rsidP="007302AE">
      <w:pPr>
        <w:pStyle w:val="Heading2"/>
      </w:pPr>
      <w:bookmarkStart w:id="24" w:name="_Toc130399354"/>
      <w:r>
        <w:lastRenderedPageBreak/>
        <w:t>Summary</w:t>
      </w:r>
      <w:bookmarkEnd w:id="24"/>
    </w:p>
    <w:p w14:paraId="25B65846" w14:textId="09569335" w:rsidR="008F4653" w:rsidRPr="007302AE" w:rsidRDefault="008F4653">
      <w:r w:rsidRPr="007302AE">
        <w:t xml:space="preserve">the Idea of the design that I am looking to go for is a number of differnet windows that display data. These windows can be interracted with in order to navigate to get to the position in the program that you would like to be at. On these windows, there will be a number of different buttons and there will be different ways that you would be able to get the data into the database. For example, if there is a time or date that needs to be inputted into the system, then a clock or a calander will appear. This then can be interracted with in order for them to input the time or the date into the database. This will be more evvecient for the user and will make the ease of use increase. Menaing that it will be more efficient for them; which is the main goal I have been trying to achieve with my NEA. </w:t>
      </w:r>
    </w:p>
    <w:p w14:paraId="7AFD41B7" w14:textId="6F8C84E2" w:rsidR="008F4653" w:rsidRPr="007302AE" w:rsidRDefault="008F4653">
      <w:bookmarkStart w:id="25" w:name="_Toc130399355"/>
      <w:r w:rsidRPr="007302AE">
        <w:rPr>
          <w:rStyle w:val="Heading3Char"/>
        </w:rPr>
        <w:t>Main Page</w:t>
      </w:r>
      <w:bookmarkEnd w:id="25"/>
    </w:p>
    <w:p w14:paraId="46439631" w14:textId="328A4BC7" w:rsidR="008F4653" w:rsidRPr="007302AE" w:rsidRDefault="007302AE">
      <w:pPr>
        <w:rPr>
          <w:color w:val="FF0000"/>
          <w:lang w:eastAsia="en-GB"/>
        </w:rPr>
      </w:pPr>
      <w:r w:rsidRPr="007302AE">
        <w:rPr>
          <w:color w:val="FF0000"/>
          <w:lang w:eastAsia="en-GB"/>
        </w:rPr>
        <w:t>SKETCH OF MAIN PAGE</w:t>
      </w:r>
    </w:p>
    <w:p w14:paraId="7E2E0BB0" w14:textId="7E89DB8B" w:rsidR="008F4653" w:rsidRPr="007302AE" w:rsidRDefault="008604B0">
      <w:r w:rsidRPr="007302AE">
        <w:t xml:space="preserve">This Is the start page that all of the users will start on. This is where they will navigate their way through the system in order to get to the position that they would want to be in. </w:t>
      </w:r>
    </w:p>
    <w:p w14:paraId="391BEE1E" w14:textId="0AE601EB" w:rsidR="008F4653" w:rsidRPr="007302AE" w:rsidRDefault="008F4653">
      <w:bookmarkStart w:id="26" w:name="_Toc130399356"/>
      <w:r w:rsidRPr="007302AE">
        <w:rPr>
          <w:rStyle w:val="Heading3Char"/>
        </w:rPr>
        <w:t>Page to add data</w:t>
      </w:r>
      <w:bookmarkEnd w:id="26"/>
    </w:p>
    <w:p w14:paraId="24C242AE" w14:textId="4DF55785" w:rsidR="008F4653" w:rsidRPr="007302AE" w:rsidRDefault="007302AE">
      <w:pPr>
        <w:rPr>
          <w:color w:val="FF0000"/>
        </w:rPr>
      </w:pPr>
      <w:r w:rsidRPr="007302AE">
        <w:rPr>
          <w:color w:val="FF0000"/>
          <w:lang w:eastAsia="en-GB"/>
        </w:rPr>
        <w:t>SKETCH OF ADD SHIFT PAGE</w:t>
      </w:r>
    </w:p>
    <w:p w14:paraId="192285D4" w14:textId="582B6660" w:rsidR="00142893" w:rsidRPr="007302AE" w:rsidRDefault="008604B0">
      <w:r w:rsidRPr="007302AE">
        <w:t>This is the page in which you can add a shift to the schedule. This is where the calander and the clock are required in order to make it easier for the managers.</w:t>
      </w:r>
    </w:p>
    <w:p w14:paraId="597F0E21" w14:textId="64A9016D" w:rsidR="00A54A50" w:rsidRDefault="00142893" w:rsidP="00E56E45">
      <w:pPr>
        <w:pStyle w:val="Heading1"/>
        <w:rPr>
          <w:rStyle w:val="Strong"/>
          <w:b w:val="0"/>
          <w:bCs w:val="0"/>
        </w:rPr>
      </w:pPr>
      <w:bookmarkStart w:id="27" w:name="_Toc130399357"/>
      <w:r w:rsidRPr="007C63DC">
        <w:rPr>
          <w:rStyle w:val="Strong"/>
          <w:b w:val="0"/>
          <w:bCs w:val="0"/>
        </w:rPr>
        <w:t>Technical Solution</w:t>
      </w:r>
      <w:bookmarkEnd w:id="27"/>
    </w:p>
    <w:p w14:paraId="42A89401" w14:textId="52666F1D" w:rsidR="00E56E45" w:rsidRDefault="00E56E45" w:rsidP="00E56E45">
      <w:pPr>
        <w:pStyle w:val="Heading2"/>
      </w:pPr>
      <w:bookmarkStart w:id="28" w:name="_Toc130399358"/>
      <w:r>
        <w:t>Formatted code</w:t>
      </w:r>
      <w:bookmarkEnd w:id="28"/>
    </w:p>
    <w:p w14:paraId="3EC18C91" w14:textId="2053067A" w:rsidR="00E56E45" w:rsidRPr="000C7B65" w:rsidRDefault="00E56E45" w:rsidP="00E56E45">
      <w:pPr>
        <w:rPr>
          <w:color w:val="FF0000"/>
        </w:rPr>
      </w:pPr>
      <w:r w:rsidRPr="000C7B65">
        <w:rPr>
          <w:color w:val="FF0000"/>
        </w:rPr>
        <w:t>TODO: for each class get a screenshot of the code and explain what it does briefly</w:t>
      </w:r>
    </w:p>
    <w:p w14:paraId="0BB2F4E0" w14:textId="7735C319" w:rsidR="00A3236E" w:rsidRDefault="000C7B65" w:rsidP="00A3236E">
      <w:pPr>
        <w:pStyle w:val="Heading3"/>
      </w:pPr>
      <w:r>
        <w:lastRenderedPageBreak/>
        <w:t>User Interface</w:t>
      </w:r>
    </w:p>
    <w:p w14:paraId="7438B03A" w14:textId="5B69E67D" w:rsidR="00A3236E" w:rsidRPr="00A3236E" w:rsidRDefault="00A3236E" w:rsidP="00A3236E">
      <w:r>
        <w:rPr>
          <w:noProof/>
        </w:rPr>
        <mc:AlternateContent>
          <mc:Choice Requires="wpc">
            <w:drawing>
              <wp:inline distT="0" distB="0" distL="0" distR="0" wp14:anchorId="4AB8B6A4" wp14:editId="359B81F0">
                <wp:extent cx="6330315" cy="819150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9" name="Picture 9"/>
                          <pic:cNvPicPr>
                            <a:picLocks noChangeAspect="1"/>
                          </pic:cNvPicPr>
                        </pic:nvPicPr>
                        <pic:blipFill>
                          <a:blip r:embed="rId13"/>
                          <a:stretch>
                            <a:fillRect/>
                          </a:stretch>
                        </pic:blipFill>
                        <pic:spPr>
                          <a:xfrm>
                            <a:off x="7620" y="7505644"/>
                            <a:ext cx="1463167" cy="647756"/>
                          </a:xfrm>
                          <a:prstGeom prst="rect">
                            <a:avLst/>
                          </a:prstGeom>
                        </pic:spPr>
                      </pic:pic>
                      <pic:pic xmlns:pic="http://schemas.openxmlformats.org/drawingml/2006/picture">
                        <pic:nvPicPr>
                          <pic:cNvPr id="10" name="Picture 10" descr="Text&#10;&#10;Description automatically generated with medium confidence"/>
                          <pic:cNvPicPr>
                            <a:picLocks noChangeAspect="1"/>
                          </pic:cNvPicPr>
                        </pic:nvPicPr>
                        <pic:blipFill>
                          <a:blip r:embed="rId14"/>
                          <a:stretch>
                            <a:fillRect/>
                          </a:stretch>
                        </pic:blipFill>
                        <pic:spPr>
                          <a:xfrm>
                            <a:off x="0" y="182880"/>
                            <a:ext cx="5165712" cy="7299960"/>
                          </a:xfrm>
                          <a:prstGeom prst="rect">
                            <a:avLst/>
                          </a:prstGeom>
                        </pic:spPr>
                      </pic:pic>
                    </wpc:wpc>
                  </a:graphicData>
                </a:graphic>
              </wp:inline>
            </w:drawing>
          </mc:Choice>
          <mc:Fallback>
            <w:pict>
              <v:group w14:anchorId="17DD48A8" id="Canvas 8" o:spid="_x0000_s1026" editas="canvas" style="width:498.45pt;height:645pt;mso-position-horizontal-relative:char;mso-position-vertical-relative:line" coordsize="63303,819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303;height:81915;visibility:visible;mso-wrap-style:square" filled="t">
                  <v:fill o:detectmouseclick="t"/>
                  <v:path o:connecttype="none"/>
                </v:shape>
                <v:shape id="Picture 9" o:spid="_x0000_s1028" type="#_x0000_t75" style="position:absolute;left:76;top:75056;width:14631;height:6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">
                  <v:imagedata r:id="rId15" o:title=""/>
                </v:shape>
                <v:shape id="Picture 10" o:spid="_x0000_s1029" type="#_x0000_t75" alt="Text&#10;&#10;Description automatically generated with medium confidence" style="position:absolute;top:1828;width:51657;height:73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">
                  <v:imagedata r:id="rId16" o:title="Text&#10;&#10;Description automatically generated with medium confidence"/>
                </v:shape>
                <w10:anchorlock/>
              </v:group>
            </w:pict>
          </mc:Fallback>
        </mc:AlternateContent>
      </w:r>
    </w:p>
    <w:p w14:paraId="50AB89E3" w14:textId="1F765F6E" w:rsidR="00E56E45" w:rsidRPr="00E56E45" w:rsidRDefault="00E56E45" w:rsidP="00E56E45">
      <w:pPr>
        <w:pStyle w:val="Heading2"/>
      </w:pPr>
      <w:bookmarkStart w:id="29" w:name="_Toc130399359"/>
      <w:r>
        <w:lastRenderedPageBreak/>
        <w:t>Source code</w:t>
      </w:r>
      <w:bookmarkEnd w:id="29"/>
    </w:p>
    <w:p w14:paraId="737CAE27" w14:textId="1D2DDE32" w:rsidR="00142893" w:rsidRPr="007C63DC" w:rsidRDefault="00142893" w:rsidP="00E56E45">
      <w:pPr>
        <w:pStyle w:val="Heading3"/>
        <w:rPr>
          <w:rStyle w:val="Strong"/>
          <w:b w:val="0"/>
          <w:bCs w:val="0"/>
        </w:rPr>
      </w:pPr>
      <w:bookmarkStart w:id="30" w:name="_Toc130399360"/>
      <w:r w:rsidRPr="007C63DC">
        <w:rPr>
          <w:rStyle w:val="Strong"/>
          <w:b w:val="0"/>
          <w:bCs w:val="0"/>
        </w:rPr>
        <w:t>User</w:t>
      </w:r>
      <w:r w:rsidR="00E56E45">
        <w:rPr>
          <w:rStyle w:val="Strong"/>
          <w:b w:val="0"/>
          <w:bCs w:val="0"/>
        </w:rPr>
        <w:t xml:space="preserve"> </w:t>
      </w:r>
      <w:r w:rsidRPr="007C63DC">
        <w:rPr>
          <w:rStyle w:val="Strong"/>
          <w:b w:val="0"/>
          <w:bCs w:val="0"/>
        </w:rPr>
        <w:t>Interface</w:t>
      </w:r>
      <w:bookmarkEnd w:id="30"/>
    </w:p>
    <w:p w14:paraId="6D8F6F08"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import tkinter as tk</w:t>
      </w:r>
    </w:p>
    <w:p w14:paraId="32A36B96"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from datetime import date</w:t>
      </w:r>
    </w:p>
    <w:p w14:paraId="42631FB3"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import tksheet</w:t>
      </w:r>
    </w:p>
    <w:p w14:paraId="6FC3F76E" w14:textId="77777777" w:rsidR="00481A4F" w:rsidRPr="000C7B65" w:rsidRDefault="00481A4F" w:rsidP="00481A4F">
      <w:pPr>
        <w:rPr>
          <w:rFonts w:ascii="Lucida Console" w:hAnsi="Lucida Console"/>
          <w:sz w:val="18"/>
          <w:szCs w:val="18"/>
        </w:rPr>
      </w:pPr>
    </w:p>
    <w:p w14:paraId="4BF83C42" w14:textId="77777777" w:rsidR="00481A4F" w:rsidRPr="000C7B65" w:rsidRDefault="00481A4F" w:rsidP="00481A4F">
      <w:pPr>
        <w:rPr>
          <w:rFonts w:ascii="Lucida Console" w:hAnsi="Lucida Console"/>
          <w:sz w:val="18"/>
          <w:szCs w:val="18"/>
        </w:rPr>
      </w:pPr>
    </w:p>
    <w:p w14:paraId="0D2C8F37"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from Scheduler import *</w:t>
      </w:r>
    </w:p>
    <w:p w14:paraId="017EDF4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from AddWindow import *</w:t>
      </w:r>
    </w:p>
    <w:p w14:paraId="7B48D719"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from ViewWindow import *</w:t>
      </w:r>
    </w:p>
    <w:p w14:paraId="3470C349"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from DeleteWindow import *</w:t>
      </w:r>
    </w:p>
    <w:p w14:paraId="6500876E" w14:textId="77777777" w:rsidR="00481A4F" w:rsidRPr="000C7B65" w:rsidRDefault="00481A4F" w:rsidP="00481A4F">
      <w:pPr>
        <w:rPr>
          <w:rFonts w:ascii="Lucida Console" w:hAnsi="Lucida Console"/>
          <w:sz w:val="18"/>
          <w:szCs w:val="18"/>
        </w:rPr>
      </w:pPr>
    </w:p>
    <w:p w14:paraId="605884D7"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databaseAddress = "myDatabase.db"</w:t>
      </w:r>
    </w:p>
    <w:p w14:paraId="3EED0BF0" w14:textId="77777777" w:rsidR="00481A4F" w:rsidRPr="000C7B65" w:rsidRDefault="00481A4F" w:rsidP="00481A4F">
      <w:pPr>
        <w:rPr>
          <w:rFonts w:ascii="Lucida Console" w:hAnsi="Lucida Console"/>
          <w:sz w:val="18"/>
          <w:szCs w:val="18"/>
        </w:rPr>
      </w:pPr>
    </w:p>
    <w:p w14:paraId="26EFDC3E" w14:textId="77777777" w:rsidR="00481A4F" w:rsidRPr="000C7B65" w:rsidRDefault="00481A4F" w:rsidP="00481A4F">
      <w:pPr>
        <w:rPr>
          <w:rFonts w:ascii="Lucida Console" w:hAnsi="Lucida Console"/>
          <w:sz w:val="18"/>
          <w:szCs w:val="18"/>
        </w:rPr>
      </w:pPr>
    </w:p>
    <w:p w14:paraId="5AE0F922"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def main_exit_handler():</w:t>
      </w:r>
    </w:p>
    <w:p w14:paraId="03C2798D"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root.destroy()</w:t>
      </w:r>
    </w:p>
    <w:p w14:paraId="56BDD4C9"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scheduler.closeDatabase()</w:t>
      </w:r>
    </w:p>
    <w:p w14:paraId="4B99168F" w14:textId="77777777" w:rsidR="00481A4F" w:rsidRPr="000C7B65" w:rsidRDefault="00481A4F" w:rsidP="00481A4F">
      <w:pPr>
        <w:rPr>
          <w:rFonts w:ascii="Lucida Console" w:hAnsi="Lucida Console"/>
          <w:sz w:val="18"/>
          <w:szCs w:val="18"/>
        </w:rPr>
      </w:pPr>
    </w:p>
    <w:p w14:paraId="4B03493C" w14:textId="77777777" w:rsidR="00481A4F" w:rsidRPr="000C7B65" w:rsidRDefault="00481A4F" w:rsidP="00481A4F">
      <w:pPr>
        <w:rPr>
          <w:rFonts w:ascii="Lucida Console" w:hAnsi="Lucida Console"/>
          <w:sz w:val="18"/>
          <w:szCs w:val="18"/>
        </w:rPr>
      </w:pPr>
    </w:p>
    <w:p w14:paraId="581D621B"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def showWindow(oldWindow):</w:t>
      </w:r>
    </w:p>
    <w:p w14:paraId="7A498171"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root.deiconify()</w:t>
      </w:r>
    </w:p>
    <w:p w14:paraId="70F7D1DF"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oldWindow.destroy()</w:t>
      </w:r>
    </w:p>
    <w:p w14:paraId="6E3B41BC" w14:textId="77777777" w:rsidR="00481A4F" w:rsidRPr="000C7B65" w:rsidRDefault="00481A4F" w:rsidP="00481A4F">
      <w:pPr>
        <w:rPr>
          <w:rFonts w:ascii="Lucida Console" w:hAnsi="Lucida Console"/>
          <w:sz w:val="18"/>
          <w:szCs w:val="18"/>
        </w:rPr>
      </w:pPr>
    </w:p>
    <w:p w14:paraId="7255AE86" w14:textId="77777777" w:rsidR="00481A4F" w:rsidRPr="000C7B65" w:rsidRDefault="00481A4F" w:rsidP="00481A4F">
      <w:pPr>
        <w:rPr>
          <w:rFonts w:ascii="Lucida Console" w:hAnsi="Lucida Console"/>
          <w:sz w:val="18"/>
          <w:szCs w:val="18"/>
        </w:rPr>
      </w:pPr>
    </w:p>
    <w:p w14:paraId="5C1533CD"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def StartWindow():</w:t>
      </w:r>
    </w:p>
    <w:p w14:paraId="347139AF"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startwindow = StartWindow(root, "1200x800", scheduler)</w:t>
      </w:r>
    </w:p>
    <w:p w14:paraId="76BEABDD" w14:textId="77777777" w:rsidR="00481A4F" w:rsidRPr="000C7B65" w:rsidRDefault="00481A4F" w:rsidP="00481A4F">
      <w:pPr>
        <w:rPr>
          <w:rFonts w:ascii="Lucida Console" w:hAnsi="Lucida Console"/>
          <w:sz w:val="18"/>
          <w:szCs w:val="18"/>
        </w:rPr>
      </w:pPr>
    </w:p>
    <w:p w14:paraId="0BD42D75" w14:textId="77777777" w:rsidR="00481A4F" w:rsidRPr="000C7B65" w:rsidRDefault="00481A4F" w:rsidP="00481A4F">
      <w:pPr>
        <w:rPr>
          <w:rFonts w:ascii="Lucida Console" w:hAnsi="Lucida Console"/>
          <w:sz w:val="18"/>
          <w:szCs w:val="18"/>
        </w:rPr>
      </w:pPr>
    </w:p>
    <w:p w14:paraId="65E091D5"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def createAddWindow():</w:t>
      </w:r>
    </w:p>
    <w:p w14:paraId="73477849"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addWindow = AddWindow(root, "1200x800", scheduler)</w:t>
      </w:r>
    </w:p>
    <w:p w14:paraId="17DE758B" w14:textId="77777777" w:rsidR="00481A4F" w:rsidRPr="000C7B65" w:rsidRDefault="00481A4F" w:rsidP="00481A4F">
      <w:pPr>
        <w:rPr>
          <w:rFonts w:ascii="Lucida Console" w:hAnsi="Lucida Console"/>
          <w:sz w:val="18"/>
          <w:szCs w:val="18"/>
        </w:rPr>
      </w:pPr>
    </w:p>
    <w:p w14:paraId="4C501410" w14:textId="77777777" w:rsidR="00481A4F" w:rsidRPr="000C7B65" w:rsidRDefault="00481A4F" w:rsidP="00481A4F">
      <w:pPr>
        <w:rPr>
          <w:rFonts w:ascii="Lucida Console" w:hAnsi="Lucida Console"/>
          <w:sz w:val="18"/>
          <w:szCs w:val="18"/>
        </w:rPr>
      </w:pPr>
    </w:p>
    <w:p w14:paraId="371E76FD"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def createViewWindow():</w:t>
      </w:r>
    </w:p>
    <w:p w14:paraId="26C7A533"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viewWindow = ViewWindow(root, "1200x800", scheduler)</w:t>
      </w:r>
    </w:p>
    <w:p w14:paraId="54194E79" w14:textId="77777777" w:rsidR="00481A4F" w:rsidRPr="000C7B65" w:rsidRDefault="00481A4F" w:rsidP="00481A4F">
      <w:pPr>
        <w:rPr>
          <w:rFonts w:ascii="Lucida Console" w:hAnsi="Lucida Console"/>
          <w:sz w:val="18"/>
          <w:szCs w:val="18"/>
        </w:rPr>
      </w:pPr>
    </w:p>
    <w:p w14:paraId="69E45398" w14:textId="77777777" w:rsidR="00481A4F" w:rsidRPr="000C7B65" w:rsidRDefault="00481A4F" w:rsidP="00481A4F">
      <w:pPr>
        <w:rPr>
          <w:rFonts w:ascii="Lucida Console" w:hAnsi="Lucida Console"/>
          <w:sz w:val="18"/>
          <w:szCs w:val="18"/>
        </w:rPr>
      </w:pPr>
    </w:p>
    <w:p w14:paraId="7767CDAD"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def createDeleteWindow():</w:t>
      </w:r>
    </w:p>
    <w:p w14:paraId="644A4F6B"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lastRenderedPageBreak/>
        <w:t xml:space="preserve">    deleteWindow = DeleteWindow(root, "1200x800", scheduler)</w:t>
      </w:r>
    </w:p>
    <w:p w14:paraId="11D5B987" w14:textId="77777777" w:rsidR="00481A4F" w:rsidRPr="000C7B65" w:rsidRDefault="00481A4F" w:rsidP="00481A4F">
      <w:pPr>
        <w:rPr>
          <w:rFonts w:ascii="Lucida Console" w:hAnsi="Lucida Console"/>
          <w:sz w:val="18"/>
          <w:szCs w:val="18"/>
        </w:rPr>
      </w:pPr>
    </w:p>
    <w:p w14:paraId="4F3B3AF8" w14:textId="77777777" w:rsidR="00481A4F" w:rsidRPr="000C7B65" w:rsidRDefault="00481A4F" w:rsidP="00481A4F">
      <w:pPr>
        <w:rPr>
          <w:rFonts w:ascii="Lucida Console" w:hAnsi="Lucida Console"/>
          <w:sz w:val="18"/>
          <w:szCs w:val="18"/>
        </w:rPr>
      </w:pPr>
    </w:p>
    <w:p w14:paraId="2E522E83"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def closeProgram():</w:t>
      </w:r>
    </w:p>
    <w:p w14:paraId="21CF1914"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root.destroy()</w:t>
      </w:r>
    </w:p>
    <w:p w14:paraId="2101E4A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scheduler.closeDatabase()</w:t>
      </w:r>
    </w:p>
    <w:p w14:paraId="60AE23C6" w14:textId="77777777" w:rsidR="00481A4F" w:rsidRPr="000C7B65" w:rsidRDefault="00481A4F" w:rsidP="00481A4F">
      <w:pPr>
        <w:rPr>
          <w:rFonts w:ascii="Lucida Console" w:hAnsi="Lucida Console"/>
          <w:sz w:val="18"/>
          <w:szCs w:val="18"/>
        </w:rPr>
      </w:pPr>
    </w:p>
    <w:p w14:paraId="139F50DA" w14:textId="77777777" w:rsidR="00481A4F" w:rsidRPr="000C7B65" w:rsidRDefault="00481A4F" w:rsidP="00481A4F">
      <w:pPr>
        <w:rPr>
          <w:rFonts w:ascii="Lucida Console" w:hAnsi="Lucida Console"/>
          <w:sz w:val="18"/>
          <w:szCs w:val="18"/>
        </w:rPr>
      </w:pPr>
    </w:p>
    <w:p w14:paraId="61ED8094"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root = tk.Tk()</w:t>
      </w:r>
    </w:p>
    <w:p w14:paraId="6F6A8F3F"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root.protocol("WM_DELETE_WINDOW", main_exit_handler)</w:t>
      </w:r>
    </w:p>
    <w:p w14:paraId="660649C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root.title("M&amp;S Scheduler")</w:t>
      </w:r>
    </w:p>
    <w:p w14:paraId="1A49A56C"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root.geometry('1200x800')</w:t>
      </w:r>
    </w:p>
    <w:p w14:paraId="165BEE50"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scheduler = Scheduler(databaseAddress)</w:t>
      </w:r>
    </w:p>
    <w:p w14:paraId="5FD230E0" w14:textId="77777777" w:rsidR="00481A4F" w:rsidRPr="000C7B65" w:rsidRDefault="00481A4F" w:rsidP="00481A4F">
      <w:pPr>
        <w:rPr>
          <w:rFonts w:ascii="Lucida Console" w:hAnsi="Lucida Console"/>
          <w:sz w:val="18"/>
          <w:szCs w:val="18"/>
        </w:rPr>
      </w:pPr>
    </w:p>
    <w:p w14:paraId="1DA9FBF6" w14:textId="77777777" w:rsidR="00481A4F" w:rsidRPr="000C7B65" w:rsidRDefault="00481A4F" w:rsidP="00481A4F">
      <w:pPr>
        <w:rPr>
          <w:rFonts w:ascii="Lucida Console" w:hAnsi="Lucida Console"/>
          <w:sz w:val="18"/>
          <w:szCs w:val="18"/>
        </w:rPr>
      </w:pPr>
    </w:p>
    <w:p w14:paraId="1D33C624"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addDataButton = tk.Button(root, text="Add Data", command=createAddWindow)</w:t>
      </w:r>
    </w:p>
    <w:p w14:paraId="66450846"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ViewButton = tk.Button(root, text="View", command=createViewWindow)</w:t>
      </w:r>
    </w:p>
    <w:p w14:paraId="015B644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DeleteButton = tk.Button(root, text="Delete", command=createDeleteWindow)</w:t>
      </w:r>
    </w:p>
    <w:p w14:paraId="2A230BD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QuitButton = tk.Button(root, text="Quit", command=closeProgram)</w:t>
      </w:r>
    </w:p>
    <w:p w14:paraId="1D8A810A" w14:textId="77777777" w:rsidR="00481A4F" w:rsidRPr="000C7B65" w:rsidRDefault="00481A4F" w:rsidP="00481A4F">
      <w:pPr>
        <w:rPr>
          <w:rFonts w:ascii="Lucida Console" w:hAnsi="Lucida Console"/>
          <w:sz w:val="18"/>
          <w:szCs w:val="18"/>
        </w:rPr>
      </w:pPr>
    </w:p>
    <w:p w14:paraId="65852F9D"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addDataButton.pack()</w:t>
      </w:r>
    </w:p>
    <w:p w14:paraId="41808D76"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ViewButton.pack()</w:t>
      </w:r>
    </w:p>
    <w:p w14:paraId="7BBFCDEB"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DeleteButton.pack()</w:t>
      </w:r>
    </w:p>
    <w:p w14:paraId="084B9959"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QuitButton.pack()</w:t>
      </w:r>
    </w:p>
    <w:p w14:paraId="5746B13D" w14:textId="77777777" w:rsidR="00481A4F" w:rsidRPr="000C7B65" w:rsidRDefault="00481A4F" w:rsidP="00481A4F">
      <w:pPr>
        <w:rPr>
          <w:rFonts w:ascii="Lucida Console" w:hAnsi="Lucida Console"/>
          <w:sz w:val="18"/>
          <w:szCs w:val="18"/>
        </w:rPr>
      </w:pPr>
    </w:p>
    <w:p w14:paraId="36234B2C" w14:textId="7268DFE6" w:rsidR="00A54A50" w:rsidRPr="000C7B65" w:rsidRDefault="00481A4F">
      <w:pPr>
        <w:rPr>
          <w:rFonts w:ascii="Lucida Console" w:hAnsi="Lucida Console"/>
          <w:sz w:val="18"/>
          <w:szCs w:val="18"/>
        </w:rPr>
      </w:pPr>
      <w:r w:rsidRPr="000C7B65">
        <w:rPr>
          <w:rFonts w:ascii="Lucida Console" w:hAnsi="Lucida Console"/>
          <w:sz w:val="18"/>
          <w:szCs w:val="18"/>
        </w:rPr>
        <w:t>root.mainloop()</w:t>
      </w:r>
    </w:p>
    <w:p w14:paraId="299BEFC2" w14:textId="77777777" w:rsidR="00E56E45" w:rsidRPr="00E56E45" w:rsidRDefault="00E56E45" w:rsidP="00E56E45">
      <w:pPr>
        <w:pStyle w:val="Heading3"/>
        <w:rPr>
          <w:color w:val="2E74B5" w:themeColor="accent1" w:themeShade="BF"/>
          <w:sz w:val="32"/>
          <w:szCs w:val="32"/>
        </w:rPr>
      </w:pPr>
      <w:bookmarkStart w:id="31" w:name="_Toc130399361"/>
      <w:r w:rsidRPr="007302AE">
        <w:t>Scheduler</w:t>
      </w:r>
      <w:bookmarkEnd w:id="31"/>
    </w:p>
    <w:p w14:paraId="5E49B799"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DatabaseController import *</w:t>
      </w:r>
    </w:p>
    <w:p w14:paraId="4D15456B" w14:textId="77777777" w:rsidR="00E56E45" w:rsidRPr="000C7B65" w:rsidRDefault="00E56E45" w:rsidP="00E56E45">
      <w:pPr>
        <w:rPr>
          <w:rFonts w:ascii="Lucida Console" w:hAnsi="Lucida Console"/>
          <w:sz w:val="18"/>
          <w:szCs w:val="18"/>
        </w:rPr>
      </w:pPr>
    </w:p>
    <w:p w14:paraId="4414F5BC" w14:textId="77777777" w:rsidR="00E56E45" w:rsidRPr="000C7B65" w:rsidRDefault="00E56E45" w:rsidP="00E56E45">
      <w:pPr>
        <w:rPr>
          <w:rFonts w:ascii="Lucida Console" w:hAnsi="Lucida Console"/>
          <w:sz w:val="18"/>
          <w:szCs w:val="18"/>
        </w:rPr>
      </w:pPr>
    </w:p>
    <w:p w14:paraId="7323FB4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class Scheduler:</w:t>
      </w:r>
    </w:p>
    <w:p w14:paraId="466C6FD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__init__(self, filename):</w:t>
      </w:r>
    </w:p>
    <w:p w14:paraId="490AA3A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self.DBcontroller = DatabaseController(filename)</w:t>
      </w:r>
    </w:p>
    <w:p w14:paraId="3834373F" w14:textId="77777777" w:rsidR="00E56E45" w:rsidRPr="000C7B65" w:rsidRDefault="00E56E45" w:rsidP="00E56E45">
      <w:pPr>
        <w:rPr>
          <w:rFonts w:ascii="Lucida Console" w:hAnsi="Lucida Console"/>
          <w:sz w:val="18"/>
          <w:szCs w:val="18"/>
        </w:rPr>
      </w:pPr>
    </w:p>
    <w:p w14:paraId="46384AF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getShiftsForDay(self, date):</w:t>
      </w:r>
    </w:p>
    <w:p w14:paraId="78A0F93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"""SELECT Employees.firstName, Employees.surname, Shifts.startTime, Shifts.endTime, Shifts.breakTime </w:t>
      </w:r>
    </w:p>
    <w:p w14:paraId="5284924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FROM Shifts JOIN Employees </w:t>
      </w:r>
    </w:p>
    <w:p w14:paraId="42EBD68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lastRenderedPageBreak/>
        <w:t xml:space="preserve">        ON Shifts.EmployeeID = Employees.EmployeeID </w:t>
      </w:r>
    </w:p>
    <w:p w14:paraId="6C90D53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WHERE Shifts.date = \"""" + date + "\";"</w:t>
      </w:r>
    </w:p>
    <w:p w14:paraId="0B51CF8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self.DBcontroller.executeSelectQuery(query), self.DBcontroller.getColumnNames(query)</w:t>
      </w:r>
    </w:p>
    <w:p w14:paraId="5C93D27F" w14:textId="77777777" w:rsidR="00E56E45" w:rsidRPr="000C7B65" w:rsidRDefault="00E56E45" w:rsidP="00E56E45">
      <w:pPr>
        <w:rPr>
          <w:rFonts w:ascii="Lucida Console" w:hAnsi="Lucida Console"/>
          <w:sz w:val="18"/>
          <w:szCs w:val="18"/>
        </w:rPr>
      </w:pPr>
    </w:p>
    <w:p w14:paraId="2DFF4B8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addEmployee(self, firstName, surname, age, department):</w:t>
      </w:r>
    </w:p>
    <w:p w14:paraId="3601110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if len(firstName) &gt; 20 or len(firstName) == 0:</w:t>
      </w:r>
    </w:p>
    <w:p w14:paraId="61F7CA2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False</w:t>
      </w:r>
    </w:p>
    <w:p w14:paraId="7A124CD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elif len(surname) &gt; 20 or len(surname) == 0:</w:t>
      </w:r>
    </w:p>
    <w:p w14:paraId="2B1AFA2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False</w:t>
      </w:r>
    </w:p>
    <w:p w14:paraId="44FB4B1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elif age &lt; 17:</w:t>
      </w:r>
    </w:p>
    <w:p w14:paraId="777B74A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False</w:t>
      </w:r>
    </w:p>
    <w:p w14:paraId="56384F8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elif len(department) &gt; 20 or len(department) == 0:</w:t>
      </w:r>
    </w:p>
    <w:p w14:paraId="4950459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False</w:t>
      </w:r>
    </w:p>
    <w:p w14:paraId="278B61C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self.DBcontroller.createEmployee(firstName, surname, age, department)</w:t>
      </w:r>
    </w:p>
    <w:p w14:paraId="29326BDB" w14:textId="77777777" w:rsidR="00E56E45" w:rsidRPr="000C7B65" w:rsidRDefault="00E56E45" w:rsidP="00E56E45">
      <w:pPr>
        <w:rPr>
          <w:rFonts w:ascii="Lucida Console" w:hAnsi="Lucida Console"/>
          <w:sz w:val="18"/>
          <w:szCs w:val="18"/>
        </w:rPr>
      </w:pPr>
    </w:p>
    <w:p w14:paraId="0E60674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addShift(self, employeeID, startTime, endTime, date, breakTime):</w:t>
      </w:r>
    </w:p>
    <w:p w14:paraId="2366196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if len(startTime) != 5:</w:t>
      </w:r>
    </w:p>
    <w:p w14:paraId="1EE8863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False</w:t>
      </w:r>
    </w:p>
    <w:p w14:paraId="5972B07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elif len(endTime) != 5:</w:t>
      </w:r>
    </w:p>
    <w:p w14:paraId="1FE9C5E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False</w:t>
      </w:r>
    </w:p>
    <w:p w14:paraId="665A6A5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elif len(date) != 10:</w:t>
      </w:r>
    </w:p>
    <w:p w14:paraId="35AD63C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False</w:t>
      </w:r>
    </w:p>
    <w:p w14:paraId="57D934D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elif len(breakTime) != 5:</w:t>
      </w:r>
    </w:p>
    <w:p w14:paraId="42CCDF6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False</w:t>
      </w:r>
    </w:p>
    <w:p w14:paraId="48A2DD83" w14:textId="77777777" w:rsidR="00E56E45" w:rsidRPr="000C7B65" w:rsidRDefault="00E56E45" w:rsidP="00E56E45">
      <w:pPr>
        <w:rPr>
          <w:rFonts w:ascii="Lucida Console" w:hAnsi="Lucida Console"/>
          <w:sz w:val="18"/>
          <w:szCs w:val="18"/>
        </w:rPr>
      </w:pPr>
    </w:p>
    <w:p w14:paraId="2B18D0C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self.DBcontroller.createShift(employeeID, startTime, endTime, date, breakTime)</w:t>
      </w:r>
    </w:p>
    <w:p w14:paraId="720ECC4B" w14:textId="77777777" w:rsidR="00E56E45" w:rsidRPr="000C7B65" w:rsidRDefault="00E56E45" w:rsidP="00E56E45">
      <w:pPr>
        <w:rPr>
          <w:rFonts w:ascii="Lucida Console" w:hAnsi="Lucida Console"/>
          <w:sz w:val="18"/>
          <w:szCs w:val="18"/>
        </w:rPr>
      </w:pPr>
    </w:p>
    <w:p w14:paraId="3CC03D3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addHoliday(self, employeeID, startDate, endDate):</w:t>
      </w:r>
    </w:p>
    <w:p w14:paraId="35F8B35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self.DBcontroller.createHoliday(employeeID, startDate, endDate)</w:t>
      </w:r>
    </w:p>
    <w:p w14:paraId="21057E21" w14:textId="77777777" w:rsidR="00E56E45" w:rsidRPr="000C7B65" w:rsidRDefault="00E56E45" w:rsidP="00E56E45">
      <w:pPr>
        <w:rPr>
          <w:rFonts w:ascii="Lucida Console" w:hAnsi="Lucida Console"/>
          <w:sz w:val="18"/>
          <w:szCs w:val="18"/>
        </w:rPr>
      </w:pPr>
    </w:p>
    <w:p w14:paraId="6AC48A2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closeDatabase(self):</w:t>
      </w:r>
    </w:p>
    <w:p w14:paraId="10F610E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self.DBcontroller.closeDatabase()</w:t>
      </w:r>
    </w:p>
    <w:p w14:paraId="4AF25F7B" w14:textId="77777777" w:rsidR="00E56E45" w:rsidRPr="000C7B65" w:rsidRDefault="00E56E45" w:rsidP="00E56E45">
      <w:pPr>
        <w:rPr>
          <w:rFonts w:ascii="Lucida Console" w:hAnsi="Lucida Console"/>
          <w:sz w:val="18"/>
          <w:szCs w:val="18"/>
        </w:rPr>
      </w:pPr>
    </w:p>
    <w:p w14:paraId="4F45C00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getEmployeeData(self):</w:t>
      </w:r>
    </w:p>
    <w:p w14:paraId="41E5D92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"""SELECT * from Employees;"""</w:t>
      </w:r>
    </w:p>
    <w:p w14:paraId="29C7FDD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lastRenderedPageBreak/>
        <w:t xml:space="preserve">        return self.DBcontroller.executeSelectQuery(query), self.DBcontroller.getColumnNames(query)</w:t>
      </w:r>
    </w:p>
    <w:p w14:paraId="7860F631" w14:textId="77777777" w:rsidR="00E56E45" w:rsidRPr="000C7B65" w:rsidRDefault="00E56E45" w:rsidP="00E56E45">
      <w:pPr>
        <w:rPr>
          <w:rFonts w:ascii="Lucida Console" w:hAnsi="Lucida Console"/>
          <w:sz w:val="18"/>
          <w:szCs w:val="18"/>
        </w:rPr>
      </w:pPr>
    </w:p>
    <w:p w14:paraId="3AD1A9A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getHolidays(self):</w:t>
      </w:r>
    </w:p>
    <w:p w14:paraId="1865CB8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"""SELECT Holidays.HolidayID, Employees.firstName, Employees.surname, Holidays.startDate, Holidays.endDate </w:t>
      </w:r>
    </w:p>
    <w:p w14:paraId="143DB07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FROM Holidays JOIN Employees</w:t>
      </w:r>
    </w:p>
    <w:p w14:paraId="1DA6B3F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ON Holidays.EmployeeID = Employees.EmployeeID</w:t>
      </w:r>
    </w:p>
    <w:p w14:paraId="1F521D0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ORDER BY Holidays.startDate ASC;"""</w:t>
      </w:r>
    </w:p>
    <w:p w14:paraId="2C30BF1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self.DBcontroller.executeSelectQuery(query), self.DBcontroller.getColumnNames(query)</w:t>
      </w:r>
    </w:p>
    <w:p w14:paraId="65204AAB" w14:textId="77777777" w:rsidR="00E56E45" w:rsidRPr="000C7B65" w:rsidRDefault="00E56E45" w:rsidP="00E56E45">
      <w:pPr>
        <w:rPr>
          <w:rFonts w:ascii="Lucida Console" w:hAnsi="Lucida Console"/>
          <w:sz w:val="18"/>
          <w:szCs w:val="18"/>
        </w:rPr>
      </w:pPr>
    </w:p>
    <w:p w14:paraId="22DD767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deleteEmployee(self, firstName, surname, department):</w:t>
      </w:r>
    </w:p>
    <w:p w14:paraId="2517504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"""SELECT EmployeeID </w:t>
      </w:r>
    </w:p>
    <w:p w14:paraId="0A6ECC5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FROM Employees </w:t>
      </w:r>
    </w:p>
    <w:p w14:paraId="57A11F2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WHERE firstName = \"{0}\" AND surname = \"{1}\" AND department = \"{2}\""""</w:t>
      </w:r>
    </w:p>
    <w:p w14:paraId="5B362D2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query.format(firstName, surname, department)</w:t>
      </w:r>
    </w:p>
    <w:p w14:paraId="486F44A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employeeID = self.DBcontroller.executeSelectQuery(query)[0][0]</w:t>
      </w:r>
    </w:p>
    <w:p w14:paraId="6FA899F2" w14:textId="77777777" w:rsidR="00E56E45" w:rsidRPr="000C7B65" w:rsidRDefault="00E56E45" w:rsidP="00E56E45">
      <w:pPr>
        <w:rPr>
          <w:rFonts w:ascii="Lucida Console" w:hAnsi="Lucida Console"/>
          <w:sz w:val="18"/>
          <w:szCs w:val="18"/>
        </w:rPr>
      </w:pPr>
    </w:p>
    <w:p w14:paraId="3226C15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"DELETE FROM Employees WHERE EmployeeID = " + str(employeeID)</w:t>
      </w:r>
    </w:p>
    <w:p w14:paraId="13D4EEB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self.DBcontroller.executeQuery(query)</w:t>
      </w:r>
    </w:p>
    <w:p w14:paraId="6AD6CBD4" w14:textId="77777777" w:rsidR="00E56E45" w:rsidRPr="000C7B65" w:rsidRDefault="00E56E45" w:rsidP="00E56E45">
      <w:pPr>
        <w:rPr>
          <w:rFonts w:ascii="Lucida Console" w:hAnsi="Lucida Console"/>
          <w:sz w:val="18"/>
          <w:szCs w:val="18"/>
        </w:rPr>
      </w:pPr>
    </w:p>
    <w:p w14:paraId="4D566CB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deleteShift(self, firstName, lastName, startTime, endTime):</w:t>
      </w:r>
    </w:p>
    <w:p w14:paraId="079492B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"""SELECT Shifts.ShiftID </w:t>
      </w:r>
    </w:p>
    <w:p w14:paraId="69CCB30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FROM Shifts JOIN Employees ON Employees.EmployeeID = Shifts.ShiftID </w:t>
      </w:r>
    </w:p>
    <w:p w14:paraId="6CFD9AE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WHERE Employees.firstName = \"{0}\" AND Employees.surname = \"{1}\" AND Shifts.startTime = \"{2}\" AND Shifts.endTime = \"{3}\""""</w:t>
      </w:r>
    </w:p>
    <w:p w14:paraId="582CEEC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query.format(firstName, lastName, startTime, endTime)</w:t>
      </w:r>
    </w:p>
    <w:p w14:paraId="4ED043B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shiftID = self.DBcontroller.executeSelectQuery(query)[0][0]</w:t>
      </w:r>
    </w:p>
    <w:p w14:paraId="26C3C3DD" w14:textId="77777777" w:rsidR="00E56E45" w:rsidRPr="000C7B65" w:rsidRDefault="00E56E45" w:rsidP="00E56E45">
      <w:pPr>
        <w:rPr>
          <w:rFonts w:ascii="Lucida Console" w:hAnsi="Lucida Console"/>
          <w:sz w:val="18"/>
          <w:szCs w:val="18"/>
        </w:rPr>
      </w:pPr>
    </w:p>
    <w:p w14:paraId="3F3DC81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"DELETE FROM Shifts WHERE ShiftID = " + str(shiftID)</w:t>
      </w:r>
    </w:p>
    <w:p w14:paraId="40319C7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self.DBcontroller.executeQuery(query)</w:t>
      </w:r>
    </w:p>
    <w:p w14:paraId="4A4BEB47" w14:textId="77777777" w:rsidR="00E56E45" w:rsidRPr="000C7B65" w:rsidRDefault="00E56E45" w:rsidP="00E56E45">
      <w:pPr>
        <w:rPr>
          <w:rFonts w:ascii="Lucida Console" w:hAnsi="Lucida Console"/>
          <w:sz w:val="18"/>
          <w:szCs w:val="18"/>
        </w:rPr>
      </w:pPr>
    </w:p>
    <w:p w14:paraId="5D8DD42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deleteHoliday(self, firstName, surname, startDate):</w:t>
      </w:r>
    </w:p>
    <w:p w14:paraId="2511332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"""SELECT Holidays.HolidayID </w:t>
      </w:r>
    </w:p>
    <w:p w14:paraId="1FE3A46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FROM Employees JOIN Holidays ON Employees.EmployeeID = Holidays.EmployeeID </w:t>
      </w:r>
    </w:p>
    <w:p w14:paraId="7B27B3D9"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WHERE Employees.firstName = \"{0}\" AND Employees.surname = \"{1}\" AND Holidays.startDate = \"{2}\""""</w:t>
      </w:r>
    </w:p>
    <w:p w14:paraId="3D2B8C4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query.format(firstName, surname, startDate)</w:t>
      </w:r>
    </w:p>
    <w:p w14:paraId="4AB0A6B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holidayID = self.DBcontroller.executeSelectQuery(query)[0][0]</w:t>
      </w:r>
    </w:p>
    <w:p w14:paraId="75F8225A" w14:textId="77777777" w:rsidR="00E56E45" w:rsidRPr="000C7B65" w:rsidRDefault="00E56E45" w:rsidP="00E56E45">
      <w:pPr>
        <w:rPr>
          <w:rFonts w:ascii="Lucida Console" w:hAnsi="Lucida Console"/>
          <w:sz w:val="18"/>
          <w:szCs w:val="18"/>
        </w:rPr>
      </w:pPr>
    </w:p>
    <w:p w14:paraId="4B4AC42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"DELETE FROM Holidays WHERE HolidayID = " + str(holidayID)</w:t>
      </w:r>
    </w:p>
    <w:p w14:paraId="0E5467A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self.DBcontroller.executeQuery(query) import tkinter as tk</w:t>
      </w:r>
    </w:p>
    <w:p w14:paraId="57188CA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import tksheet</w:t>
      </w:r>
    </w:p>
    <w:p w14:paraId="63D9354A" w14:textId="77777777" w:rsidR="00E56E45" w:rsidRPr="000C7B65" w:rsidRDefault="00E56E45" w:rsidP="00E56E45">
      <w:pPr>
        <w:rPr>
          <w:rFonts w:ascii="Lucida Console" w:hAnsi="Lucida Console"/>
          <w:sz w:val="18"/>
          <w:szCs w:val="18"/>
        </w:rPr>
      </w:pPr>
    </w:p>
    <w:p w14:paraId="1EDE486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Window import *</w:t>
      </w:r>
    </w:p>
    <w:p w14:paraId="508D50B1" w14:textId="77777777" w:rsidR="00E56E45" w:rsidRPr="000C7B65" w:rsidRDefault="00E56E45" w:rsidP="00E56E45">
      <w:pPr>
        <w:rPr>
          <w:rFonts w:ascii="Lucida Console" w:hAnsi="Lucida Console"/>
          <w:sz w:val="18"/>
          <w:szCs w:val="18"/>
        </w:rPr>
      </w:pPr>
    </w:p>
    <w:p w14:paraId="585D80F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class ViewEmployeesWindow(Window):</w:t>
      </w:r>
    </w:p>
    <w:p w14:paraId="162AA9A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7DBB3E89"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super().__init__(master, geometry, scheduler)</w:t>
      </w:r>
    </w:p>
    <w:p w14:paraId="135B09E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self.window.title("View Employees")</w:t>
      </w:r>
    </w:p>
    <w:p w14:paraId="2698A230" w14:textId="77777777" w:rsidR="00E56E45" w:rsidRPr="000C7B65" w:rsidRDefault="00E56E45" w:rsidP="00E56E45">
      <w:pPr>
        <w:rPr>
          <w:rFonts w:ascii="Lucida Console" w:hAnsi="Lucida Console"/>
          <w:sz w:val="18"/>
          <w:szCs w:val="18"/>
        </w:rPr>
      </w:pPr>
    </w:p>
    <w:p w14:paraId="4892E42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self.createEmployeesTable()</w:t>
      </w:r>
    </w:p>
    <w:p w14:paraId="4647886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self.table.pack()</w:t>
      </w:r>
    </w:p>
    <w:p w14:paraId="4148C843" w14:textId="77777777" w:rsidR="00E56E45" w:rsidRPr="000C7B65" w:rsidRDefault="00E56E45" w:rsidP="00E56E45">
      <w:pPr>
        <w:rPr>
          <w:rFonts w:ascii="Lucida Console" w:hAnsi="Lucida Console"/>
          <w:sz w:val="18"/>
          <w:szCs w:val="18"/>
        </w:rPr>
      </w:pPr>
    </w:p>
    <w:p w14:paraId="20377AF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self.QuitButton.pack()</w:t>
      </w:r>
    </w:p>
    <w:p w14:paraId="0B747022" w14:textId="77777777" w:rsidR="00E56E45" w:rsidRPr="000C7B65" w:rsidRDefault="00E56E45" w:rsidP="00E56E45">
      <w:pPr>
        <w:rPr>
          <w:rFonts w:ascii="Lucida Console" w:hAnsi="Lucida Console"/>
          <w:sz w:val="18"/>
          <w:szCs w:val="18"/>
        </w:rPr>
      </w:pPr>
    </w:p>
    <w:p w14:paraId="0CFE702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createEmployeesTable(self):</w:t>
      </w:r>
    </w:p>
    <w:p w14:paraId="1820D9D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self.table = tksheet.Sheet(self.window, width = 300, height = 200)  #make dimensions dynamic</w:t>
      </w:r>
    </w:p>
    <w:p w14:paraId="3F52C36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employeeData, columns = self.scheduler.getEmployeeData()</w:t>
      </w:r>
    </w:p>
    <w:p w14:paraId="651E671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self.table.headers(columns)</w:t>
      </w:r>
    </w:p>
    <w:p w14:paraId="5A66753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self.table.set_sheet_data(employeeData)</w:t>
      </w:r>
    </w:p>
    <w:p w14:paraId="1AA6A1C7" w14:textId="77777777" w:rsidR="00E56E45" w:rsidRPr="007302AE" w:rsidRDefault="00E56E45" w:rsidP="00E56E45">
      <w:pPr>
        <w:pStyle w:val="Heading3"/>
      </w:pPr>
      <w:bookmarkStart w:id="32" w:name="_Toc130399362"/>
      <w:r w:rsidRPr="007302AE">
        <w:t>Database controller</w:t>
      </w:r>
      <w:bookmarkEnd w:id="32"/>
    </w:p>
    <w:p w14:paraId="059912A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import sqlite3</w:t>
      </w:r>
    </w:p>
    <w:p w14:paraId="5C6D75D2" w14:textId="77777777" w:rsidR="00E56E45" w:rsidRPr="007302AE" w:rsidRDefault="00E56E45" w:rsidP="00E56E45">
      <w:pPr>
        <w:rPr>
          <w:rFonts w:ascii="Lucida Console" w:hAnsi="Lucida Console"/>
        </w:rPr>
      </w:pPr>
    </w:p>
    <w:p w14:paraId="6E4DDB5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CHECK_IF_EMPLOYEES_EXISTS = "SELECT name FROM sqlite_master WHERE type='table' AND name='Employees'"</w:t>
      </w:r>
    </w:p>
    <w:p w14:paraId="3BE59C6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CHECK_IF_SHIFTS_EXISTS = "SELECT name FROM sqlite_master WHERE type='table' AND name='Shifts'"</w:t>
      </w:r>
    </w:p>
    <w:p w14:paraId="72AF2EC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CHECK_IF_HOLIDAYS_EXISTS = "SELECT name FROM sqlite_master WHERE type='table' AND name='Holidays'"</w:t>
      </w:r>
    </w:p>
    <w:p w14:paraId="45A1998D" w14:textId="77777777" w:rsidR="00E56E45" w:rsidRPr="000C7B65" w:rsidRDefault="00E56E45" w:rsidP="00E56E45">
      <w:pPr>
        <w:rPr>
          <w:rFonts w:ascii="Lucida Console" w:hAnsi="Lucida Console"/>
          <w:sz w:val="18"/>
          <w:szCs w:val="18"/>
        </w:rPr>
      </w:pPr>
    </w:p>
    <w:p w14:paraId="638C7E6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class DatabaseController():</w:t>
      </w:r>
    </w:p>
    <w:p w14:paraId="1FD9260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t>
      </w:r>
    </w:p>
    <w:p w14:paraId="6893DB3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__init__(self, filePath):</w:t>
      </w:r>
    </w:p>
    <w:p w14:paraId="0B4E9C1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try:</w:t>
      </w:r>
    </w:p>
    <w:p w14:paraId="61C5D0A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self.connection = sqlite3.connect(filePath)</w:t>
      </w:r>
    </w:p>
    <w:p w14:paraId="7CE365E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print("Database initialised")</w:t>
      </w:r>
    </w:p>
    <w:p w14:paraId="3AC8F55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lastRenderedPageBreak/>
        <w:t xml:space="preserve">            self.connection.execute("PRAGMA foreign_keys = ON")</w:t>
      </w:r>
    </w:p>
    <w:p w14:paraId="4A7984F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cursor = self.connection.cursor()</w:t>
      </w:r>
    </w:p>
    <w:p w14:paraId="32EDE61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t>
      </w:r>
    </w:p>
    <w:p w14:paraId="6BA0162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cursor.execute(CHECK_IF_EMPLOYEES_EXISTS)</w:t>
      </w:r>
    </w:p>
    <w:p w14:paraId="777FD42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if cursor.fetchall() == []:  #Employees table does not exist</w:t>
      </w:r>
    </w:p>
    <w:p w14:paraId="7DFAB64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self.createEmployeesTable()</w:t>
      </w:r>
    </w:p>
    <w:p w14:paraId="1630BBF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print("Employees table successfully created")</w:t>
      </w:r>
    </w:p>
    <w:p w14:paraId="66A775F3" w14:textId="77777777" w:rsidR="00E56E45" w:rsidRPr="000C7B65" w:rsidRDefault="00E56E45" w:rsidP="00E56E45">
      <w:pPr>
        <w:rPr>
          <w:rFonts w:ascii="Lucida Console" w:hAnsi="Lucida Console"/>
          <w:sz w:val="18"/>
          <w:szCs w:val="18"/>
        </w:rPr>
      </w:pPr>
    </w:p>
    <w:p w14:paraId="4164E43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cursor.execute(CHECK_IF_SHIFTS_EXISTS)</w:t>
      </w:r>
    </w:p>
    <w:p w14:paraId="5693CBE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if cursor.fetchall() == []:  #Shifts table does not exist</w:t>
      </w:r>
    </w:p>
    <w:p w14:paraId="7F02200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self.createShiftsTable()</w:t>
      </w:r>
    </w:p>
    <w:p w14:paraId="0F94895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print("Shifts table successfully created")</w:t>
      </w:r>
    </w:p>
    <w:p w14:paraId="5065706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t>
      </w:r>
    </w:p>
    <w:p w14:paraId="5E95CFD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cursor.execute(CHECK_IF_HOLIDAYS_EXISTS)</w:t>
      </w:r>
    </w:p>
    <w:p w14:paraId="3452922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if cursor.fetchall() == []:  #Shifts table does not exist</w:t>
      </w:r>
    </w:p>
    <w:p w14:paraId="5EBE3E2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self.createHolidaysTable()</w:t>
      </w:r>
    </w:p>
    <w:p w14:paraId="436369C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print("Holidays table successfully created")</w:t>
      </w:r>
    </w:p>
    <w:p w14:paraId="57DD2086" w14:textId="77777777" w:rsidR="00E56E45" w:rsidRPr="000C7B65" w:rsidRDefault="00E56E45" w:rsidP="00E56E45">
      <w:pPr>
        <w:rPr>
          <w:rFonts w:ascii="Lucida Console" w:hAnsi="Lucida Console"/>
          <w:sz w:val="18"/>
          <w:szCs w:val="18"/>
        </w:rPr>
      </w:pPr>
    </w:p>
    <w:p w14:paraId="5935A7D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cursor.close()</w:t>
      </w:r>
    </w:p>
    <w:p w14:paraId="7A74EA4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except sqlite3.Error as error:</w:t>
      </w:r>
    </w:p>
    <w:p w14:paraId="724C735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print("Error initialising database")</w:t>
      </w:r>
    </w:p>
    <w:p w14:paraId="79F1D0C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print(error)</w:t>
      </w:r>
    </w:p>
    <w:p w14:paraId="4CE466F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t>
      </w:r>
    </w:p>
    <w:p w14:paraId="714E325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executeSelectQuery(self, query):</w:t>
      </w:r>
    </w:p>
    <w:p w14:paraId="5FEE516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cursor = self.connection.cursor()</w:t>
      </w:r>
    </w:p>
    <w:p w14:paraId="54B5CAF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results = cursor.execute(query)</w:t>
      </w:r>
    </w:p>
    <w:p w14:paraId="5D372FF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resultSet = []</w:t>
      </w:r>
    </w:p>
    <w:p w14:paraId="29378A8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for row in results:</w:t>
      </w:r>
    </w:p>
    <w:p w14:paraId="52C9D2D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resultSet.append(row)</w:t>
      </w:r>
    </w:p>
    <w:p w14:paraId="23AADA6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#each row is a tuple</w:t>
      </w:r>
    </w:p>
    <w:p w14:paraId="6C8A4A4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cursor.close()</w:t>
      </w:r>
    </w:p>
    <w:p w14:paraId="10509F5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resultSet</w:t>
      </w:r>
    </w:p>
    <w:p w14:paraId="7FFCEDA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t>
      </w:r>
    </w:p>
    <w:p w14:paraId="2536B40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executeQuery(self, query):</w:t>
      </w:r>
    </w:p>
    <w:p w14:paraId="3EA4600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success = True</w:t>
      </w:r>
    </w:p>
    <w:p w14:paraId="4303F7C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try:</w:t>
      </w:r>
    </w:p>
    <w:p w14:paraId="0A4673D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cursor = self.connection.cursor()</w:t>
      </w:r>
    </w:p>
    <w:p w14:paraId="4BD6454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cursor.execute(query)</w:t>
      </w:r>
    </w:p>
    <w:p w14:paraId="762BEC7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lastRenderedPageBreak/>
        <w:t xml:space="preserve">            self.connection.commit()</w:t>
      </w:r>
    </w:p>
    <w:p w14:paraId="0E1C466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except sqlite3.Error as error:</w:t>
      </w:r>
    </w:p>
    <w:p w14:paraId="6DC508D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print(error)</w:t>
      </w:r>
    </w:p>
    <w:p w14:paraId="3AF05DB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success = False</w:t>
      </w:r>
    </w:p>
    <w:p w14:paraId="3248386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finally:</w:t>
      </w:r>
    </w:p>
    <w:p w14:paraId="17A7C79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cursor.close()</w:t>
      </w:r>
    </w:p>
    <w:p w14:paraId="1AA0CA5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success</w:t>
      </w:r>
    </w:p>
    <w:p w14:paraId="257F4752" w14:textId="77777777" w:rsidR="00E56E45" w:rsidRPr="000C7B65" w:rsidRDefault="00E56E45" w:rsidP="00E56E45">
      <w:pPr>
        <w:rPr>
          <w:rFonts w:ascii="Lucida Console" w:hAnsi="Lucida Console"/>
          <w:sz w:val="18"/>
          <w:szCs w:val="18"/>
        </w:rPr>
      </w:pPr>
    </w:p>
    <w:p w14:paraId="1EDFD4D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closeDatabase(self):</w:t>
      </w:r>
    </w:p>
    <w:p w14:paraId="0BF594A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self.connection.close()</w:t>
      </w:r>
    </w:p>
    <w:p w14:paraId="67547BE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print("Database closed")</w:t>
      </w:r>
    </w:p>
    <w:p w14:paraId="2F21E6FF" w14:textId="77777777" w:rsidR="00E56E45" w:rsidRPr="000C7B65" w:rsidRDefault="00E56E45" w:rsidP="00E56E45">
      <w:pPr>
        <w:rPr>
          <w:rFonts w:ascii="Lucida Console" w:hAnsi="Lucida Console"/>
          <w:sz w:val="18"/>
          <w:szCs w:val="18"/>
        </w:rPr>
      </w:pPr>
    </w:p>
    <w:p w14:paraId="42A7803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createEmployeesTable(self):</w:t>
      </w:r>
    </w:p>
    <w:p w14:paraId="2EEE343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try:</w:t>
      </w:r>
    </w:p>
    <w:p w14:paraId="0356F0D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self.connection.execute("""CREATE TABLE Employees(</w:t>
      </w:r>
    </w:p>
    <w:p w14:paraId="3962121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EmployeeID integer primary key, </w:t>
      </w:r>
    </w:p>
    <w:p w14:paraId="025BE53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firstName varchar(20) NOT NULL, </w:t>
      </w:r>
    </w:p>
    <w:p w14:paraId="1A75ADC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surname varchar(20) NOT NULL, </w:t>
      </w:r>
    </w:p>
    <w:p w14:paraId="2F9763C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age integer NOT NULL, </w:t>
      </w:r>
    </w:p>
    <w:p w14:paraId="5DDB057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department varchar(20) NOT NULL</w:t>
      </w:r>
    </w:p>
    <w:p w14:paraId="366E312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t>
      </w:r>
    </w:p>
    <w:p w14:paraId="3C5F729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except sqlite3.Error as error:</w:t>
      </w:r>
    </w:p>
    <w:p w14:paraId="34BCD0A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print(error)</w:t>
      </w:r>
    </w:p>
    <w:p w14:paraId="4A9D1B1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self.closeDatabase()</w:t>
      </w:r>
    </w:p>
    <w:p w14:paraId="08251055" w14:textId="77777777" w:rsidR="00E56E45" w:rsidRPr="000C7B65" w:rsidRDefault="00E56E45" w:rsidP="00E56E45">
      <w:pPr>
        <w:rPr>
          <w:rFonts w:ascii="Lucida Console" w:hAnsi="Lucida Console"/>
          <w:sz w:val="18"/>
          <w:szCs w:val="18"/>
        </w:rPr>
      </w:pPr>
    </w:p>
    <w:p w14:paraId="10F0519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createEmployee(self, firstName, surname, age, department):</w:t>
      </w:r>
    </w:p>
    <w:p w14:paraId="6E76D6F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"INSERT INTO Employees (firstName, surname, age, department) VALUES (\""</w:t>
      </w:r>
    </w:p>
    <w:p w14:paraId="6022662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firstName + "\", \"" + surname + "\", " + str(age) + ", \"" + department + "\");"</w:t>
      </w:r>
    </w:p>
    <w:p w14:paraId="22B6A41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self.executeQuery(query)</w:t>
      </w:r>
    </w:p>
    <w:p w14:paraId="53C1D4BB" w14:textId="77777777" w:rsidR="00E56E45" w:rsidRPr="000C7B65" w:rsidRDefault="00E56E45" w:rsidP="00E56E45">
      <w:pPr>
        <w:rPr>
          <w:rFonts w:ascii="Lucida Console" w:hAnsi="Lucida Console"/>
          <w:sz w:val="18"/>
          <w:szCs w:val="18"/>
        </w:rPr>
      </w:pPr>
    </w:p>
    <w:p w14:paraId="4E0AE39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getColumnNames(self, query):</w:t>
      </w:r>
    </w:p>
    <w:p w14:paraId="12CB34D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cursor = self.connection.execute(query)</w:t>
      </w:r>
    </w:p>
    <w:p w14:paraId="18B7BD8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[data[0] for data in cursor.description]</w:t>
      </w:r>
    </w:p>
    <w:p w14:paraId="5BEFBE0F" w14:textId="77777777" w:rsidR="00E56E45" w:rsidRPr="000C7B65" w:rsidRDefault="00E56E45" w:rsidP="00E56E45">
      <w:pPr>
        <w:rPr>
          <w:rFonts w:ascii="Lucida Console" w:hAnsi="Lucida Console"/>
          <w:sz w:val="18"/>
          <w:szCs w:val="18"/>
        </w:rPr>
      </w:pPr>
    </w:p>
    <w:p w14:paraId="175B3E9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createShiftsTable(self):</w:t>
      </w:r>
    </w:p>
    <w:p w14:paraId="227DB58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try:</w:t>
      </w:r>
    </w:p>
    <w:p w14:paraId="4BA8A64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lastRenderedPageBreak/>
        <w:t xml:space="preserve">            self.connection.execute("""CREATE TABLE Shifts(</w:t>
      </w:r>
    </w:p>
    <w:p w14:paraId="1FFF9CC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ShiftID integer primary key, </w:t>
      </w:r>
    </w:p>
    <w:p w14:paraId="2C2F485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EmployeeID integer NOT NULL,</w:t>
      </w:r>
    </w:p>
    <w:p w14:paraId="2CF7836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StartTime varchar(5) NOT NULL, </w:t>
      </w:r>
    </w:p>
    <w:p w14:paraId="2E78F709"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endTime varchar(5) NOT NULL, </w:t>
      </w:r>
    </w:p>
    <w:p w14:paraId="71A9EE5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date varchar(10) NOT NULL, </w:t>
      </w:r>
    </w:p>
    <w:p w14:paraId="1F29197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breakTime varchar(5) NOT NULL,</w:t>
      </w:r>
    </w:p>
    <w:p w14:paraId="06C26A9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CONSTRAINT fk_employee</w:t>
      </w:r>
    </w:p>
    <w:p w14:paraId="6B8092A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FOREIGN KEY (EmployeeID)</w:t>
      </w:r>
    </w:p>
    <w:p w14:paraId="3E85E78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REFERENCES Employees(EmployeeID)</w:t>
      </w:r>
    </w:p>
    <w:p w14:paraId="32110DE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ON DELETE CASCADE</w:t>
      </w:r>
    </w:p>
    <w:p w14:paraId="535000A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t>
      </w:r>
    </w:p>
    <w:p w14:paraId="3F370D4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except sqlite3.Error as error:</w:t>
      </w:r>
    </w:p>
    <w:p w14:paraId="3E04E5C9"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print(error)</w:t>
      </w:r>
    </w:p>
    <w:p w14:paraId="5CF0221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self.closeDatabase()</w:t>
      </w:r>
    </w:p>
    <w:p w14:paraId="0357BC0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 times: "HH:MM" (5 characters)</w:t>
      </w:r>
    </w:p>
    <w:p w14:paraId="57D5D1F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 Date : "DD/MM/YYYY" (10 characters)</w:t>
      </w:r>
    </w:p>
    <w:p w14:paraId="40E557C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createShift(self, employeeID, startTime, endTime, date, breakTime):</w:t>
      </w:r>
    </w:p>
    <w:p w14:paraId="396680E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"INSERT INTO Shifts (employeeID, startTime, endTime, date, breakTime) VALUES ("</w:t>
      </w:r>
    </w:p>
    <w:p w14:paraId="2C6D176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str(employeeID) + ", \"" + startTime + "\", \"" + endTime + "\", \"" + date + "\", \"" +breakTime+ "\");"</w:t>
      </w:r>
    </w:p>
    <w:p w14:paraId="7027CEA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self.executeQuery(query)</w:t>
      </w:r>
    </w:p>
    <w:p w14:paraId="4230407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t>
      </w:r>
    </w:p>
    <w:p w14:paraId="50255CC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createHolidaysTable(self):</w:t>
      </w:r>
    </w:p>
    <w:p w14:paraId="446653A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try:</w:t>
      </w:r>
    </w:p>
    <w:p w14:paraId="24A4216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self.connection.execute("""CREATE TABLE Holidays(</w:t>
      </w:r>
    </w:p>
    <w:p w14:paraId="47A36B2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HolidayID integer primary key, </w:t>
      </w:r>
    </w:p>
    <w:p w14:paraId="63528A1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EmployeeID integer NOT NULL,</w:t>
      </w:r>
    </w:p>
    <w:p w14:paraId="7089574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startDate varchar(10) NOT NULL, </w:t>
      </w:r>
    </w:p>
    <w:p w14:paraId="5FE6D38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endDate varchar(10) NOT NULL,</w:t>
      </w:r>
    </w:p>
    <w:p w14:paraId="354CCE1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CONSTRAINT fk_employee</w:t>
      </w:r>
    </w:p>
    <w:p w14:paraId="5E89F94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FOREIGN KEY (EmployeeID)</w:t>
      </w:r>
    </w:p>
    <w:p w14:paraId="6E2C0A5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REFERENCES Employees(EmployeeID)</w:t>
      </w:r>
    </w:p>
    <w:p w14:paraId="2A96136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ON DELETE CASCADE</w:t>
      </w:r>
    </w:p>
    <w:p w14:paraId="5A746329"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t>
      </w:r>
    </w:p>
    <w:p w14:paraId="3E0D13E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except sqlite3.Error as error:</w:t>
      </w:r>
    </w:p>
    <w:p w14:paraId="16C26AD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print(error)</w:t>
      </w:r>
    </w:p>
    <w:p w14:paraId="3B89FB6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lastRenderedPageBreak/>
        <w:t xml:space="preserve">             self.closeDatabase()</w:t>
      </w:r>
    </w:p>
    <w:p w14:paraId="377F29F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t>
      </w:r>
    </w:p>
    <w:p w14:paraId="247A9AE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createHoliday(self, employeeID, startDate, endDate):</w:t>
      </w:r>
    </w:p>
    <w:p w14:paraId="0E94D75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"INSERT INTO Holidays (EmployeeID, startDate, endDate) VALUES ("</w:t>
      </w:r>
    </w:p>
    <w:p w14:paraId="7F1645D9"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query += str(employeeID) + ", \"" + startDate + "\", \"" + endDate + "\");"</w:t>
      </w:r>
    </w:p>
    <w:p w14:paraId="148291D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return self.executeQuery(query)</w:t>
      </w:r>
    </w:p>
    <w:p w14:paraId="3C627E81" w14:textId="77777777" w:rsidR="00E56E45" w:rsidRDefault="00E56E45">
      <w:pPr>
        <w:rPr>
          <w:rFonts w:ascii="Lucida Console" w:hAnsi="Lucida Console"/>
        </w:rPr>
      </w:pPr>
    </w:p>
    <w:p w14:paraId="03079973" w14:textId="37D4F4FE" w:rsidR="00A54A50" w:rsidRPr="007302AE" w:rsidRDefault="00A54A50" w:rsidP="00E56E45">
      <w:pPr>
        <w:pStyle w:val="Heading3"/>
        <w:rPr>
          <w:sz w:val="32"/>
          <w:szCs w:val="32"/>
        </w:rPr>
      </w:pPr>
      <w:bookmarkStart w:id="33" w:name="_Toc130399363"/>
      <w:r w:rsidRPr="007302AE">
        <w:t>Window</w:t>
      </w:r>
      <w:bookmarkEnd w:id="33"/>
    </w:p>
    <w:p w14:paraId="559688AC"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import tkinter as tk</w:t>
      </w:r>
    </w:p>
    <w:p w14:paraId="0B061BA9"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from datetime import datetime</w:t>
      </w:r>
    </w:p>
    <w:p w14:paraId="045FDF77" w14:textId="77777777" w:rsidR="00A54A50" w:rsidRPr="000C7B65" w:rsidRDefault="00A54A50" w:rsidP="00A54A50">
      <w:pPr>
        <w:rPr>
          <w:rFonts w:ascii="Lucida Console" w:hAnsi="Lucida Console"/>
          <w:sz w:val="18"/>
          <w:szCs w:val="18"/>
        </w:rPr>
      </w:pPr>
    </w:p>
    <w:p w14:paraId="6D0C8D21"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class Window:</w:t>
      </w:r>
    </w:p>
    <w:p w14:paraId="158F0DF9"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2C17BAFC"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self.master = master</w:t>
      </w:r>
    </w:p>
    <w:p w14:paraId="256D31DC"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self.scheduler = scheduler</w:t>
      </w:r>
    </w:p>
    <w:p w14:paraId="691E965E"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self.geometry = geometry</w:t>
      </w:r>
    </w:p>
    <w:p w14:paraId="557B7EFF"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self.master.withdraw()</w:t>
      </w:r>
    </w:p>
    <w:p w14:paraId="7DC3D739"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self.window = tk.Toplevel(self.master)</w:t>
      </w:r>
    </w:p>
    <w:p w14:paraId="5D2496B3"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self.window.geometry(geometry)</w:t>
      </w:r>
    </w:p>
    <w:p w14:paraId="5FB62791"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self.window.protocol("WM_DELETE_WINDOW", self.closeWindow)</w:t>
      </w:r>
    </w:p>
    <w:p w14:paraId="6A18DE02"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self.QuitButton = tk.Button(self.window, text="Quit", command=self.closeWindow)</w:t>
      </w:r>
    </w:p>
    <w:p w14:paraId="5709E7FD" w14:textId="77777777" w:rsidR="00A54A50" w:rsidRPr="000C7B65" w:rsidRDefault="00A54A50" w:rsidP="00A54A50">
      <w:pPr>
        <w:rPr>
          <w:rFonts w:ascii="Lucida Console" w:hAnsi="Lucida Console"/>
          <w:sz w:val="18"/>
          <w:szCs w:val="18"/>
        </w:rPr>
      </w:pPr>
    </w:p>
    <w:p w14:paraId="3215B904"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def closeWindow(self):</w:t>
      </w:r>
    </w:p>
    <w:p w14:paraId="06679BB5"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self.master.deiconify()</w:t>
      </w:r>
    </w:p>
    <w:p w14:paraId="4FCD2CA5"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self.window.destroy()</w:t>
      </w:r>
    </w:p>
    <w:p w14:paraId="0D369122" w14:textId="77777777" w:rsidR="00A54A50" w:rsidRPr="000C7B65" w:rsidRDefault="00A54A50" w:rsidP="00A54A50">
      <w:pPr>
        <w:rPr>
          <w:rFonts w:ascii="Lucida Console" w:hAnsi="Lucida Console"/>
          <w:sz w:val="18"/>
          <w:szCs w:val="18"/>
        </w:rPr>
      </w:pPr>
    </w:p>
    <w:p w14:paraId="016A7B01" w14:textId="77777777"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def getDate(self):</w:t>
      </w:r>
    </w:p>
    <w:p w14:paraId="5702212E" w14:textId="3F8A2886" w:rsidR="00A54A50" w:rsidRPr="000C7B65" w:rsidRDefault="00A54A50" w:rsidP="00A54A50">
      <w:pPr>
        <w:rPr>
          <w:rFonts w:ascii="Lucida Console" w:hAnsi="Lucida Console"/>
          <w:sz w:val="18"/>
          <w:szCs w:val="18"/>
        </w:rPr>
      </w:pPr>
      <w:r w:rsidRPr="000C7B65">
        <w:rPr>
          <w:rFonts w:ascii="Lucida Console" w:hAnsi="Lucida Console"/>
          <w:sz w:val="18"/>
          <w:szCs w:val="18"/>
        </w:rPr>
        <w:t xml:space="preserve">        return datetime.today().strftime('%d/%m/%Y')</w:t>
      </w:r>
    </w:p>
    <w:p w14:paraId="32418103" w14:textId="15FF0BE3" w:rsidR="00E56E45" w:rsidRDefault="00E56E45" w:rsidP="00A54A50">
      <w:pPr>
        <w:rPr>
          <w:rFonts w:ascii="Lucida Console" w:hAnsi="Lucida Console"/>
        </w:rPr>
      </w:pPr>
    </w:p>
    <w:p w14:paraId="2F675096" w14:textId="77777777" w:rsidR="00E56E45" w:rsidRPr="00E56E45" w:rsidRDefault="00E56E45" w:rsidP="00E56E45">
      <w:pPr>
        <w:pStyle w:val="Heading3"/>
        <w:rPr>
          <w:rFonts w:ascii="Lucida Console" w:hAnsi="Lucida Console"/>
        </w:rPr>
      </w:pPr>
      <w:bookmarkStart w:id="34" w:name="_Toc130399364"/>
      <w:r w:rsidRPr="007302AE">
        <w:t>Add Window</w:t>
      </w:r>
      <w:bookmarkEnd w:id="34"/>
    </w:p>
    <w:p w14:paraId="298B5BF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import tkinter as tk</w:t>
      </w:r>
    </w:p>
    <w:p w14:paraId="6252F109"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Window import *</w:t>
      </w:r>
    </w:p>
    <w:p w14:paraId="22F5C0D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AddEmployeeWindow import *</w:t>
      </w:r>
    </w:p>
    <w:p w14:paraId="48F4828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AddShiftWindow import *</w:t>
      </w:r>
    </w:p>
    <w:p w14:paraId="674131C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AddHolidayWindow import *</w:t>
      </w:r>
    </w:p>
    <w:p w14:paraId="4B1EFE2D" w14:textId="77777777" w:rsidR="00E56E45" w:rsidRPr="000C7B65" w:rsidRDefault="00E56E45" w:rsidP="00E56E45">
      <w:pPr>
        <w:rPr>
          <w:rFonts w:ascii="Lucida Console" w:hAnsi="Lucida Console"/>
          <w:sz w:val="18"/>
          <w:szCs w:val="18"/>
        </w:rPr>
      </w:pPr>
    </w:p>
    <w:p w14:paraId="7F09D33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class AddWindow(Window):</w:t>
      </w:r>
    </w:p>
    <w:p w14:paraId="36F9FBF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lastRenderedPageBreak/>
        <w:t xml:space="preserve">    def __init__(self, master, geometry, scheduler):</w:t>
      </w:r>
    </w:p>
    <w:p w14:paraId="2F450C8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super().__init__(master, geometry, scheduler)</w:t>
      </w:r>
    </w:p>
    <w:p w14:paraId="06FE54F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self.window.title("Add Data")</w:t>
      </w:r>
    </w:p>
    <w:p w14:paraId="660D3003" w14:textId="77777777" w:rsidR="00E56E45" w:rsidRPr="000C7B65" w:rsidRDefault="00E56E45" w:rsidP="00E56E45">
      <w:pPr>
        <w:rPr>
          <w:rFonts w:ascii="Lucida Console" w:hAnsi="Lucida Console"/>
          <w:sz w:val="18"/>
          <w:szCs w:val="18"/>
        </w:rPr>
      </w:pPr>
    </w:p>
    <w:p w14:paraId="22F7BF1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self.createAddEmployeeButton()</w:t>
      </w:r>
    </w:p>
    <w:p w14:paraId="156B246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self.createAddShiftButton()</w:t>
      </w:r>
    </w:p>
    <w:p w14:paraId="4A5F989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self.createAddHolidayButton()</w:t>
      </w:r>
    </w:p>
    <w:p w14:paraId="506CF221" w14:textId="77777777" w:rsidR="00E56E45" w:rsidRPr="000C7B65" w:rsidRDefault="00E56E45" w:rsidP="00E56E45">
      <w:pPr>
        <w:rPr>
          <w:rFonts w:ascii="Lucida Console" w:hAnsi="Lucida Console"/>
          <w:sz w:val="18"/>
          <w:szCs w:val="18"/>
        </w:rPr>
      </w:pPr>
    </w:p>
    <w:p w14:paraId="7E91B4B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self.QuitButton.pack()</w:t>
      </w:r>
    </w:p>
    <w:p w14:paraId="36CE39A1" w14:textId="77777777" w:rsidR="00E56E45" w:rsidRPr="000C7B65" w:rsidRDefault="00E56E45" w:rsidP="00E56E45">
      <w:pPr>
        <w:rPr>
          <w:rFonts w:ascii="Lucida Console" w:hAnsi="Lucida Console"/>
          <w:sz w:val="18"/>
          <w:szCs w:val="18"/>
        </w:rPr>
      </w:pPr>
    </w:p>
    <w:p w14:paraId="2085A00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createAddEmployeeButton(self):</w:t>
      </w:r>
    </w:p>
    <w:p w14:paraId="4159959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self.employeeButton = tk.Button(self.window, text="Add Employee", command=self.createAddEmployeeWindow)</w:t>
      </w:r>
    </w:p>
    <w:p w14:paraId="24CBD82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self.employeeButton.pack()</w:t>
      </w:r>
    </w:p>
    <w:p w14:paraId="3B2F5EE1" w14:textId="77777777" w:rsidR="00E56E45" w:rsidRPr="000C7B65" w:rsidRDefault="00E56E45" w:rsidP="00E56E45">
      <w:pPr>
        <w:rPr>
          <w:rFonts w:ascii="Lucida Console" w:hAnsi="Lucida Console"/>
          <w:sz w:val="18"/>
          <w:szCs w:val="18"/>
        </w:rPr>
      </w:pPr>
    </w:p>
    <w:p w14:paraId="23579F0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createAddShiftButton(self):</w:t>
      </w:r>
    </w:p>
    <w:p w14:paraId="737BA4D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self.shiftButton = tk.Button(self.window, text="Add Shift", command=self.createAddShiftWindow)</w:t>
      </w:r>
    </w:p>
    <w:p w14:paraId="697047F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self.shiftButton.pack()</w:t>
      </w:r>
    </w:p>
    <w:p w14:paraId="1384AF10" w14:textId="77777777" w:rsidR="00E56E45" w:rsidRPr="000C7B65" w:rsidRDefault="00E56E45" w:rsidP="00E56E45">
      <w:pPr>
        <w:rPr>
          <w:rFonts w:ascii="Lucida Console" w:hAnsi="Lucida Console"/>
          <w:sz w:val="18"/>
          <w:szCs w:val="18"/>
        </w:rPr>
      </w:pPr>
    </w:p>
    <w:p w14:paraId="643CA95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createAddHolidayButton(self):</w:t>
      </w:r>
    </w:p>
    <w:p w14:paraId="063A499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self.holidayButton = tk.Button(self.window, text="Add Holiday", command=self.createAddHolidayWindow)</w:t>
      </w:r>
    </w:p>
    <w:p w14:paraId="0526533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self.holidayButton.pack()</w:t>
      </w:r>
    </w:p>
    <w:p w14:paraId="2A543124" w14:textId="77777777" w:rsidR="00E56E45" w:rsidRPr="000C7B65" w:rsidRDefault="00E56E45" w:rsidP="00E56E45">
      <w:pPr>
        <w:rPr>
          <w:rFonts w:ascii="Lucida Console" w:hAnsi="Lucida Console"/>
          <w:sz w:val="18"/>
          <w:szCs w:val="18"/>
        </w:rPr>
      </w:pPr>
    </w:p>
    <w:p w14:paraId="7AEDEDB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createAddEmployeeWindow(self):</w:t>
      </w:r>
    </w:p>
    <w:p w14:paraId="14C59C2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self.addEmployeeWindow = AddEmployeeWindow(self.window, self.geometry, self.scheduler)</w:t>
      </w:r>
    </w:p>
    <w:p w14:paraId="7C04B585" w14:textId="77777777" w:rsidR="00E56E45" w:rsidRPr="000C7B65" w:rsidRDefault="00E56E45" w:rsidP="00E56E45">
      <w:pPr>
        <w:rPr>
          <w:rFonts w:ascii="Lucida Console" w:hAnsi="Lucida Console"/>
          <w:sz w:val="18"/>
          <w:szCs w:val="18"/>
        </w:rPr>
      </w:pPr>
    </w:p>
    <w:p w14:paraId="5BB4AD5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createAddShiftWindow(self):</w:t>
      </w:r>
    </w:p>
    <w:p w14:paraId="3D6AF6E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self.addShiftWindow = AddShiftWindow(self.window, self.geometry, self.scheduler)</w:t>
      </w:r>
    </w:p>
    <w:p w14:paraId="4B8E4E36" w14:textId="77777777" w:rsidR="00E56E45" w:rsidRPr="000C7B65" w:rsidRDefault="00E56E45" w:rsidP="00E56E45">
      <w:pPr>
        <w:rPr>
          <w:rFonts w:ascii="Lucida Console" w:hAnsi="Lucida Console"/>
          <w:sz w:val="18"/>
          <w:szCs w:val="18"/>
        </w:rPr>
      </w:pPr>
    </w:p>
    <w:p w14:paraId="2D5B4F1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createAddHolidayWindow(self):</w:t>
      </w:r>
    </w:p>
    <w:p w14:paraId="7477B4FD" w14:textId="7815C6DA" w:rsidR="00E56E45" w:rsidRPr="000C7B65" w:rsidRDefault="00E56E45" w:rsidP="00A54A50">
      <w:pPr>
        <w:rPr>
          <w:rFonts w:ascii="Lucida Console" w:hAnsi="Lucida Console"/>
          <w:sz w:val="18"/>
          <w:szCs w:val="18"/>
        </w:rPr>
      </w:pPr>
      <w:r w:rsidRPr="000C7B65">
        <w:rPr>
          <w:rFonts w:ascii="Lucida Console" w:hAnsi="Lucida Console"/>
          <w:sz w:val="18"/>
          <w:szCs w:val="18"/>
        </w:rPr>
        <w:t xml:space="preserve">        self.addHolidayWindow = AddHolidayWindow(self.window, self.geometry, self.scheduler)</w:t>
      </w:r>
    </w:p>
    <w:p w14:paraId="2270BDDF" w14:textId="735D2284" w:rsidR="00142893" w:rsidRPr="00A54A50" w:rsidRDefault="00142893" w:rsidP="00E56E45">
      <w:pPr>
        <w:pStyle w:val="Heading3"/>
        <w:rPr>
          <w:rStyle w:val="Strong"/>
          <w:rFonts w:ascii="Lucida Console" w:hAnsi="Lucida Console"/>
          <w:b w:val="0"/>
          <w:bCs w:val="0"/>
        </w:rPr>
      </w:pPr>
      <w:bookmarkStart w:id="35" w:name="_Toc130399365"/>
      <w:r w:rsidRPr="007302AE">
        <w:rPr>
          <w:rStyle w:val="Strong"/>
          <w:b w:val="0"/>
          <w:bCs w:val="0"/>
        </w:rPr>
        <w:t>Add Employee Window</w:t>
      </w:r>
      <w:bookmarkEnd w:id="35"/>
    </w:p>
    <w:p w14:paraId="021ED7A6"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import tkinter as tk</w:t>
      </w:r>
    </w:p>
    <w:p w14:paraId="7443B1B3"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from tkinter import messagebox</w:t>
      </w:r>
    </w:p>
    <w:p w14:paraId="64051B49"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from Window import *</w:t>
      </w:r>
    </w:p>
    <w:p w14:paraId="32F4A8A5" w14:textId="77777777" w:rsidR="00481A4F" w:rsidRPr="000C7B65" w:rsidRDefault="00481A4F" w:rsidP="00481A4F">
      <w:pPr>
        <w:rPr>
          <w:rFonts w:ascii="Lucida Console" w:hAnsi="Lucida Console"/>
          <w:sz w:val="18"/>
          <w:szCs w:val="18"/>
        </w:rPr>
      </w:pPr>
    </w:p>
    <w:p w14:paraId="6EF695B5"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class AddEmployeeWindow(Window):</w:t>
      </w:r>
    </w:p>
    <w:p w14:paraId="04DA43CF"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446803D6"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super().__init__(master, geometry, scheduler)</w:t>
      </w:r>
    </w:p>
    <w:p w14:paraId="656805F3"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self.window.title("Add Employee")</w:t>
      </w:r>
    </w:p>
    <w:p w14:paraId="62B939FB" w14:textId="77777777" w:rsidR="00481A4F" w:rsidRPr="000C7B65" w:rsidRDefault="00481A4F" w:rsidP="00481A4F">
      <w:pPr>
        <w:rPr>
          <w:rFonts w:ascii="Lucida Console" w:hAnsi="Lucida Console"/>
          <w:sz w:val="18"/>
          <w:szCs w:val="18"/>
        </w:rPr>
      </w:pPr>
    </w:p>
    <w:p w14:paraId="76F231F0"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self.addFirstNameWidgets()</w:t>
      </w:r>
    </w:p>
    <w:p w14:paraId="4472C9A3"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self.addSurnameWidgets()</w:t>
      </w:r>
    </w:p>
    <w:p w14:paraId="02AE3907"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self.addAgeWidgets()</w:t>
      </w:r>
    </w:p>
    <w:p w14:paraId="70CE679B"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self.addDepartmentWidgets()</w:t>
      </w:r>
    </w:p>
    <w:p w14:paraId="396989A4"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self.submitDataButton()</w:t>
      </w:r>
    </w:p>
    <w:p w14:paraId="20D22B60" w14:textId="77777777" w:rsidR="00481A4F" w:rsidRPr="000C7B65" w:rsidRDefault="00481A4F" w:rsidP="00481A4F">
      <w:pPr>
        <w:rPr>
          <w:rFonts w:ascii="Lucida Console" w:hAnsi="Lucida Console"/>
          <w:sz w:val="18"/>
          <w:szCs w:val="18"/>
        </w:rPr>
      </w:pPr>
    </w:p>
    <w:p w14:paraId="39D6D0B3"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self.QuitButton.grid(row = 5, column = 0)</w:t>
      </w:r>
    </w:p>
    <w:p w14:paraId="0111402B" w14:textId="77777777" w:rsidR="00481A4F" w:rsidRPr="000C7B65" w:rsidRDefault="00481A4F" w:rsidP="00481A4F">
      <w:pPr>
        <w:rPr>
          <w:rFonts w:ascii="Lucida Console" w:hAnsi="Lucida Console"/>
          <w:sz w:val="18"/>
          <w:szCs w:val="18"/>
        </w:rPr>
      </w:pPr>
    </w:p>
    <w:p w14:paraId="0DD75CA2"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addFirstNameWidgets(self):</w:t>
      </w:r>
    </w:p>
    <w:p w14:paraId="1A09705F"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self.firstNameLabel = tk.Label(self.window, text="First name:")</w:t>
      </w:r>
    </w:p>
    <w:p w14:paraId="7728B05B"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self.firstNameLabel.grid(row = 0, column = 0)</w:t>
      </w:r>
    </w:p>
    <w:p w14:paraId="6F029252"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self.firstNameEntry = tk.Entry(self.window)</w:t>
      </w:r>
    </w:p>
    <w:p w14:paraId="50B454BD"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self.firstNameEntry.grid(row = 0, column = 1)</w:t>
      </w:r>
    </w:p>
    <w:p w14:paraId="3123C7BA" w14:textId="77777777" w:rsidR="00481A4F" w:rsidRPr="000C7B65" w:rsidRDefault="00481A4F" w:rsidP="00481A4F">
      <w:pPr>
        <w:rPr>
          <w:rFonts w:ascii="Lucida Console" w:hAnsi="Lucida Console"/>
          <w:sz w:val="18"/>
          <w:szCs w:val="18"/>
        </w:rPr>
      </w:pPr>
    </w:p>
    <w:p w14:paraId="44B20815"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addSurnameWidgets(self):</w:t>
      </w:r>
    </w:p>
    <w:p w14:paraId="7CECDB7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self.surNameLabel = tk.Label(self.window, text="Surname:")</w:t>
      </w:r>
    </w:p>
    <w:p w14:paraId="25ACCCF6"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self.surNameLabel.grid(row = 1, column = 0)</w:t>
      </w:r>
    </w:p>
    <w:p w14:paraId="713FB3BC"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self.surNameEntry = tk.Entry(self.window)</w:t>
      </w:r>
    </w:p>
    <w:p w14:paraId="33DF203E"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self.surNameEntry.grid(row = 1, column = 1)</w:t>
      </w:r>
    </w:p>
    <w:p w14:paraId="11E4C890" w14:textId="77777777" w:rsidR="00481A4F" w:rsidRPr="000C7B65" w:rsidRDefault="00481A4F" w:rsidP="00481A4F">
      <w:pPr>
        <w:rPr>
          <w:rFonts w:ascii="Lucida Console" w:hAnsi="Lucida Console"/>
          <w:sz w:val="18"/>
          <w:szCs w:val="18"/>
        </w:rPr>
      </w:pPr>
    </w:p>
    <w:p w14:paraId="10EEEE38"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addAgeWidgets(self):</w:t>
      </w:r>
    </w:p>
    <w:p w14:paraId="39358CC5"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self.ageLabel = tk.Label(self.window, text="Age:")</w:t>
      </w:r>
    </w:p>
    <w:p w14:paraId="566644C5"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self.ageLabel.grid(row = 2, column = 0)</w:t>
      </w:r>
    </w:p>
    <w:p w14:paraId="2C69264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self.ageEntry = tk.Entry(self.window)</w:t>
      </w:r>
    </w:p>
    <w:p w14:paraId="58EEADDD"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self.ageEntry.grid(row = 2, column = 1)</w:t>
      </w:r>
    </w:p>
    <w:p w14:paraId="5790CDFA" w14:textId="77777777" w:rsidR="00481A4F" w:rsidRPr="000C7B65" w:rsidRDefault="00481A4F" w:rsidP="00481A4F">
      <w:pPr>
        <w:rPr>
          <w:rFonts w:ascii="Lucida Console" w:hAnsi="Lucida Console"/>
          <w:sz w:val="18"/>
          <w:szCs w:val="18"/>
        </w:rPr>
      </w:pPr>
    </w:p>
    <w:p w14:paraId="693ACFB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addDepartmentWidgets(self): #TODO: make dropdown box</w:t>
      </w:r>
    </w:p>
    <w:p w14:paraId="103FFF98"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self.departmentLabel = tk.Label(self.window, text="Department:")</w:t>
      </w:r>
    </w:p>
    <w:p w14:paraId="023D28B7"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self.departmentLabel.grid(row = 3, column = 0)</w:t>
      </w:r>
    </w:p>
    <w:p w14:paraId="7F4F9452"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self.departmentEntry = tk.Entry(self.window)</w:t>
      </w:r>
    </w:p>
    <w:p w14:paraId="2AFA1590"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self.departmentEntry.grid(row = 3, column = 1)</w:t>
      </w:r>
    </w:p>
    <w:p w14:paraId="571A04F6" w14:textId="77777777" w:rsidR="00481A4F" w:rsidRPr="000C7B65" w:rsidRDefault="00481A4F" w:rsidP="00481A4F">
      <w:pPr>
        <w:rPr>
          <w:rFonts w:ascii="Lucida Console" w:hAnsi="Lucida Console"/>
          <w:sz w:val="18"/>
          <w:szCs w:val="18"/>
        </w:rPr>
      </w:pPr>
    </w:p>
    <w:p w14:paraId="1C3D2E6E"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lastRenderedPageBreak/>
        <w:t xml:space="preserve">    def submitDataButton(self):</w:t>
      </w:r>
    </w:p>
    <w:p w14:paraId="722AFC5D"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self.submitDataButton = tk.Button(self.window, text="Submit Data", command=self.getData)</w:t>
      </w:r>
    </w:p>
    <w:p w14:paraId="762063C8"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self.submitDataButton.grid(row = 4, column = 0)</w:t>
      </w:r>
    </w:p>
    <w:p w14:paraId="53A0F45A" w14:textId="77777777" w:rsidR="00481A4F" w:rsidRPr="000C7B65" w:rsidRDefault="00481A4F" w:rsidP="00481A4F">
      <w:pPr>
        <w:rPr>
          <w:rFonts w:ascii="Lucida Console" w:hAnsi="Lucida Console"/>
          <w:sz w:val="18"/>
          <w:szCs w:val="18"/>
        </w:rPr>
      </w:pPr>
    </w:p>
    <w:p w14:paraId="60CB14E8"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getData(self):</w:t>
      </w:r>
    </w:p>
    <w:p w14:paraId="69EDFDEB"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try:</w:t>
      </w:r>
    </w:p>
    <w:p w14:paraId="6A3300F4"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age = int(self.ageEntry.get())</w:t>
      </w:r>
    </w:p>
    <w:p w14:paraId="41B86FA6"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except:</w:t>
      </w:r>
    </w:p>
    <w:p w14:paraId="5BA0196E"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messagebox.showinfo("Invalid Data", "Please check your input, you have entered invalid data!")</w:t>
      </w:r>
    </w:p>
    <w:p w14:paraId="27FC80E8"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return</w:t>
      </w:r>
    </w:p>
    <w:p w14:paraId="1CEA05FF"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w:t>
      </w:r>
    </w:p>
    <w:p w14:paraId="58F4C693"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firstName = self.firstNameEntry.get()</w:t>
      </w:r>
    </w:p>
    <w:p w14:paraId="4172E56C"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surName = self.surNameEntry.get()</w:t>
      </w:r>
    </w:p>
    <w:p w14:paraId="6FD828E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department = self.departmentEntry.get()</w:t>
      </w:r>
    </w:p>
    <w:p w14:paraId="52A67A30"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w:t>
      </w:r>
    </w:p>
    <w:p w14:paraId="57AA73E7"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successfulEntry = self.scheduler.addEmployee(firstName, surName, age, department)</w:t>
      </w:r>
    </w:p>
    <w:p w14:paraId="412D5769"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if not successfulEntry:</w:t>
      </w:r>
    </w:p>
    <w:p w14:paraId="037F1F9B"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messagebox.showinfo("Invalid Data", "Please check your input, you have entered invalid data!")</w:t>
      </w:r>
    </w:p>
    <w:p w14:paraId="3EEC2339"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else:</w:t>
      </w:r>
    </w:p>
    <w:p w14:paraId="0410181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self.firstNameEntry.delete(0, 'end')</w:t>
      </w:r>
    </w:p>
    <w:p w14:paraId="7879617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self.surNameEntry.delete(0, 'end')</w:t>
      </w:r>
    </w:p>
    <w:p w14:paraId="639D82D3"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self.ageEntry.delete(0, 'end')</w:t>
      </w:r>
    </w:p>
    <w:p w14:paraId="48B25ACF" w14:textId="2CB0BC15" w:rsidR="00481A4F" w:rsidRPr="000C7B65" w:rsidRDefault="00481A4F">
      <w:pPr>
        <w:rPr>
          <w:rFonts w:ascii="Lucida Console" w:hAnsi="Lucida Console"/>
          <w:sz w:val="18"/>
          <w:szCs w:val="18"/>
        </w:rPr>
      </w:pPr>
      <w:r w:rsidRPr="000C7B65">
        <w:rPr>
          <w:rFonts w:ascii="Lucida Console" w:hAnsi="Lucida Console"/>
          <w:sz w:val="18"/>
          <w:szCs w:val="18"/>
        </w:rPr>
        <w:t xml:space="preserve">            self.departmentEntry.delete(0, 'end')</w:t>
      </w:r>
    </w:p>
    <w:p w14:paraId="0A94FC6D" w14:textId="5EABC983" w:rsidR="00142893" w:rsidRPr="00A54A50" w:rsidRDefault="00142893" w:rsidP="00E56E45">
      <w:pPr>
        <w:pStyle w:val="Heading3"/>
        <w:rPr>
          <w:rStyle w:val="Strong"/>
          <w:b w:val="0"/>
          <w:bCs w:val="0"/>
          <w:color w:val="2E74B5" w:themeColor="accent1" w:themeShade="BF"/>
          <w:sz w:val="32"/>
          <w:szCs w:val="32"/>
        </w:rPr>
      </w:pPr>
      <w:bookmarkStart w:id="36" w:name="_Toc130399366"/>
      <w:r w:rsidRPr="007302AE">
        <w:rPr>
          <w:rStyle w:val="Strong"/>
          <w:b w:val="0"/>
          <w:bCs w:val="0"/>
        </w:rPr>
        <w:t>Add Holiday Window</w:t>
      </w:r>
      <w:bookmarkEnd w:id="36"/>
      <w:r w:rsidRPr="007302AE">
        <w:rPr>
          <w:rStyle w:val="Strong"/>
          <w:b w:val="0"/>
          <w:bCs w:val="0"/>
        </w:rPr>
        <w:t xml:space="preserve"> </w:t>
      </w:r>
    </w:p>
    <w:p w14:paraId="7514015B"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import tkinter as tk</w:t>
      </w:r>
    </w:p>
    <w:p w14:paraId="1B84F33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from tkinter import messagebox</w:t>
      </w:r>
    </w:p>
    <w:p w14:paraId="5673B297"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from tkcalendar import Calendar, DateEntry</w:t>
      </w:r>
    </w:p>
    <w:p w14:paraId="2F971F60" w14:textId="77777777" w:rsidR="00481A4F" w:rsidRPr="000C7B65" w:rsidRDefault="00481A4F" w:rsidP="00481A4F">
      <w:pPr>
        <w:rPr>
          <w:rFonts w:ascii="Lucida Console" w:hAnsi="Lucida Console"/>
          <w:sz w:val="18"/>
          <w:szCs w:val="18"/>
        </w:rPr>
      </w:pPr>
    </w:p>
    <w:p w14:paraId="539B7B84"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from Window import *</w:t>
      </w:r>
    </w:p>
    <w:p w14:paraId="0EDE6866" w14:textId="77777777" w:rsidR="00481A4F" w:rsidRPr="000C7B65" w:rsidRDefault="00481A4F" w:rsidP="00481A4F">
      <w:pPr>
        <w:rPr>
          <w:rFonts w:ascii="Lucida Console" w:hAnsi="Lucida Console"/>
          <w:sz w:val="18"/>
          <w:szCs w:val="18"/>
        </w:rPr>
      </w:pPr>
    </w:p>
    <w:p w14:paraId="0557C4AF"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class AddHolidayWindow(Window):</w:t>
      </w:r>
    </w:p>
    <w:p w14:paraId="132126D3"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79DB176F"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super().__init__(master, geometry, scheduler)</w:t>
      </w:r>
    </w:p>
    <w:p w14:paraId="651EF2A9"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self.window.title("Add Holiday")</w:t>
      </w:r>
    </w:p>
    <w:p w14:paraId="6F50289D" w14:textId="77777777" w:rsidR="00481A4F" w:rsidRPr="000C7B65" w:rsidRDefault="00481A4F" w:rsidP="00481A4F">
      <w:pPr>
        <w:rPr>
          <w:rFonts w:ascii="Lucida Console" w:hAnsi="Lucida Console"/>
          <w:sz w:val="18"/>
          <w:szCs w:val="18"/>
        </w:rPr>
      </w:pPr>
    </w:p>
    <w:p w14:paraId="71330C76"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lastRenderedPageBreak/>
        <w:t xml:space="preserve">        self.addEmployeeIDWidgets()</w:t>
      </w:r>
    </w:p>
    <w:p w14:paraId="4E720DC4"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self.addStartDateWidgets()</w:t>
      </w:r>
    </w:p>
    <w:p w14:paraId="0886FEA2"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self.addEndDateWidgets()</w:t>
      </w:r>
    </w:p>
    <w:p w14:paraId="3DE34BF1"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self.submitDataButton()</w:t>
      </w:r>
    </w:p>
    <w:p w14:paraId="53E53424" w14:textId="77777777" w:rsidR="00481A4F" w:rsidRPr="000C7B65" w:rsidRDefault="00481A4F" w:rsidP="00481A4F">
      <w:pPr>
        <w:rPr>
          <w:rFonts w:ascii="Lucida Console" w:hAnsi="Lucida Console"/>
          <w:sz w:val="18"/>
          <w:szCs w:val="18"/>
        </w:rPr>
      </w:pPr>
    </w:p>
    <w:p w14:paraId="1B0E2FE2"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self.QuitButton.grid(row = 4, column = 0)</w:t>
      </w:r>
    </w:p>
    <w:p w14:paraId="0A4FACAC" w14:textId="77777777" w:rsidR="00481A4F" w:rsidRPr="000C7B65" w:rsidRDefault="00481A4F" w:rsidP="00481A4F">
      <w:pPr>
        <w:rPr>
          <w:rFonts w:ascii="Lucida Console" w:hAnsi="Lucida Console"/>
          <w:sz w:val="18"/>
          <w:szCs w:val="18"/>
        </w:rPr>
      </w:pPr>
    </w:p>
    <w:p w14:paraId="2DA00579"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addEmployeeIDWidgets(self):</w:t>
      </w:r>
    </w:p>
    <w:p w14:paraId="6EFEB544"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self.employeeIDLabel = tk.Label(self.window, text="Employee ID:")</w:t>
      </w:r>
    </w:p>
    <w:p w14:paraId="3C7CE864"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self.employeeIDLabel.grid(row = 0, column = 0)</w:t>
      </w:r>
    </w:p>
    <w:p w14:paraId="1EEC1361"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self.employeeIDEntry = tk.Entry(self.window)</w:t>
      </w:r>
    </w:p>
    <w:p w14:paraId="61B03BE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self.employeeIDEntry.grid(row = 0, column = 1)</w:t>
      </w:r>
    </w:p>
    <w:p w14:paraId="40F76B61" w14:textId="77777777" w:rsidR="00481A4F" w:rsidRPr="000C7B65" w:rsidRDefault="00481A4F" w:rsidP="00481A4F">
      <w:pPr>
        <w:rPr>
          <w:rFonts w:ascii="Lucida Console" w:hAnsi="Lucida Console"/>
          <w:sz w:val="18"/>
          <w:szCs w:val="18"/>
        </w:rPr>
      </w:pPr>
    </w:p>
    <w:p w14:paraId="6EDF4D3D"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addStartDateWidgets(self):</w:t>
      </w:r>
    </w:p>
    <w:p w14:paraId="07A317AC"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self.startDateLabel = tk.Label(self.window, text="Start date:")</w:t>
      </w:r>
    </w:p>
    <w:p w14:paraId="16CFD45D"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self.startDateLabel.grid(row = 1, column = 0)</w:t>
      </w:r>
    </w:p>
    <w:p w14:paraId="3E12B413"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self.startDatePicker = Calendar(self.window, selectmode = 'day', year = 2023, month = 3, date_pattern="dd/mm/yyyy")</w:t>
      </w:r>
    </w:p>
    <w:p w14:paraId="6E9310E5"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self.startDatePicker.grid(row = 1, column = 1)</w:t>
      </w:r>
    </w:p>
    <w:p w14:paraId="1AFC12C9" w14:textId="77777777" w:rsidR="00481A4F" w:rsidRPr="000C7B65" w:rsidRDefault="00481A4F" w:rsidP="00481A4F">
      <w:pPr>
        <w:rPr>
          <w:rFonts w:ascii="Lucida Console" w:hAnsi="Lucida Console"/>
          <w:sz w:val="18"/>
          <w:szCs w:val="18"/>
        </w:rPr>
      </w:pPr>
    </w:p>
    <w:p w14:paraId="53696A95"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addEndDateWidgets(self):</w:t>
      </w:r>
    </w:p>
    <w:p w14:paraId="0E2AAD80"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self.endDateLabel = tk.Label(self.window, text="End date:")</w:t>
      </w:r>
    </w:p>
    <w:p w14:paraId="164EB309"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self.endDateLabel.grid(row = 2, column = 0)</w:t>
      </w:r>
    </w:p>
    <w:p w14:paraId="64372833"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self.endDatePicker = Calendar(self.window, selectmode = 'day', year = 2023, month = 3, date_pattern="dd/mm/yyyy")</w:t>
      </w:r>
    </w:p>
    <w:p w14:paraId="330E14C1"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self.endDatePicker.grid(row = 2, column = 1)</w:t>
      </w:r>
    </w:p>
    <w:p w14:paraId="3E3EFCFD" w14:textId="77777777" w:rsidR="00481A4F" w:rsidRPr="000C7B65" w:rsidRDefault="00481A4F" w:rsidP="00481A4F">
      <w:pPr>
        <w:rPr>
          <w:rFonts w:ascii="Lucida Console" w:hAnsi="Lucida Console"/>
          <w:sz w:val="18"/>
          <w:szCs w:val="18"/>
        </w:rPr>
      </w:pPr>
    </w:p>
    <w:p w14:paraId="117C5DB0"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submitDataButton(self):</w:t>
      </w:r>
    </w:p>
    <w:p w14:paraId="6B22F25D"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self.submitDataButton = tk.Button(self.window, text="Submit Data", command=self.getData)</w:t>
      </w:r>
    </w:p>
    <w:p w14:paraId="36B8DA4A"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self.submitDataButton.grid(row = 3, column = 0)</w:t>
      </w:r>
    </w:p>
    <w:p w14:paraId="6C9B1023" w14:textId="77777777" w:rsidR="00481A4F" w:rsidRPr="000C7B65" w:rsidRDefault="00481A4F" w:rsidP="00481A4F">
      <w:pPr>
        <w:rPr>
          <w:rFonts w:ascii="Lucida Console" w:hAnsi="Lucida Console"/>
          <w:sz w:val="18"/>
          <w:szCs w:val="18"/>
        </w:rPr>
      </w:pPr>
    </w:p>
    <w:p w14:paraId="13C704F4"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def getData(self):</w:t>
      </w:r>
    </w:p>
    <w:p w14:paraId="5515D064"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employeeID = self.employeeIDEntry.get()</w:t>
      </w:r>
    </w:p>
    <w:p w14:paraId="40E87EAB"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startDate = self.startDatePicker.get_date()</w:t>
      </w:r>
    </w:p>
    <w:p w14:paraId="32504701"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endDate = self.endDatePicker.get_date()</w:t>
      </w:r>
    </w:p>
    <w:p w14:paraId="4CC0C5E2" w14:textId="77777777" w:rsidR="00481A4F" w:rsidRPr="000C7B65" w:rsidRDefault="00481A4F" w:rsidP="00481A4F">
      <w:pPr>
        <w:rPr>
          <w:rFonts w:ascii="Lucida Console" w:hAnsi="Lucida Console"/>
          <w:sz w:val="18"/>
          <w:szCs w:val="18"/>
        </w:rPr>
      </w:pPr>
    </w:p>
    <w:p w14:paraId="1A7444BF"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successfulEntry = self.scheduler.addHoliday(employeeID, startDate, endDate)</w:t>
      </w:r>
    </w:p>
    <w:p w14:paraId="797E1E76"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if not successfulEntry:</w:t>
      </w:r>
    </w:p>
    <w:p w14:paraId="76639537"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lastRenderedPageBreak/>
        <w:t xml:space="preserve">            messagebox.showinfo("Invalid Data", "Please check your input, you have entered invalid data")</w:t>
      </w:r>
    </w:p>
    <w:p w14:paraId="65606506" w14:textId="77777777" w:rsidR="00481A4F" w:rsidRPr="000C7B65" w:rsidRDefault="00481A4F" w:rsidP="00481A4F">
      <w:pPr>
        <w:rPr>
          <w:rFonts w:ascii="Lucida Console" w:hAnsi="Lucida Console"/>
          <w:sz w:val="18"/>
          <w:szCs w:val="18"/>
        </w:rPr>
      </w:pPr>
      <w:r w:rsidRPr="000C7B65">
        <w:rPr>
          <w:rFonts w:ascii="Lucida Console" w:hAnsi="Lucida Console"/>
          <w:sz w:val="18"/>
          <w:szCs w:val="18"/>
        </w:rPr>
        <w:t xml:space="preserve">        else:</w:t>
      </w:r>
    </w:p>
    <w:p w14:paraId="1E245B99" w14:textId="77777777" w:rsidR="000C7B65" w:rsidRDefault="00481A4F" w:rsidP="000C7B65">
      <w:r w:rsidRPr="000C7B65">
        <w:rPr>
          <w:rFonts w:ascii="Lucida Console" w:hAnsi="Lucida Console"/>
          <w:sz w:val="18"/>
          <w:szCs w:val="18"/>
        </w:rPr>
        <w:t xml:space="preserve">            self.employeeIDEntry.delete(0, 'end')</w:t>
      </w:r>
    </w:p>
    <w:p w14:paraId="2F0CD830" w14:textId="60D9C9EC" w:rsidR="00142893" w:rsidRPr="000C7B65" w:rsidRDefault="00142893" w:rsidP="000C7B65">
      <w:pPr>
        <w:pStyle w:val="Heading3"/>
        <w:rPr>
          <w:rFonts w:ascii="Lucida Console" w:hAnsi="Lucida Console"/>
        </w:rPr>
      </w:pPr>
      <w:bookmarkStart w:id="37" w:name="_Toc130399367"/>
      <w:r w:rsidRPr="007302AE">
        <w:t>Add Shift Window</w:t>
      </w:r>
      <w:bookmarkEnd w:id="37"/>
    </w:p>
    <w:p w14:paraId="05026FF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import tkinter as tk</w:t>
      </w:r>
    </w:p>
    <w:p w14:paraId="498CECC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tkinter import messagebox</w:t>
      </w:r>
    </w:p>
    <w:p w14:paraId="3E65718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Window import *</w:t>
      </w:r>
    </w:p>
    <w:p w14:paraId="54C127F3"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tkcalendar import Calendar</w:t>
      </w:r>
    </w:p>
    <w:p w14:paraId="1126824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tktimepicker import AnalogPicker, AnalogThemes</w:t>
      </w:r>
    </w:p>
    <w:p w14:paraId="0D618277" w14:textId="77777777" w:rsidR="004F2EB1" w:rsidRPr="000C7B65" w:rsidRDefault="004F2EB1" w:rsidP="004F2EB1">
      <w:pPr>
        <w:rPr>
          <w:rFonts w:ascii="Lucida Console" w:hAnsi="Lucida Console"/>
          <w:sz w:val="18"/>
          <w:szCs w:val="18"/>
        </w:rPr>
      </w:pPr>
    </w:p>
    <w:p w14:paraId="70D6D570" w14:textId="77777777" w:rsidR="004F2EB1" w:rsidRPr="000C7B65" w:rsidRDefault="004F2EB1" w:rsidP="004F2EB1">
      <w:pPr>
        <w:rPr>
          <w:rFonts w:ascii="Lucida Console" w:hAnsi="Lucida Console"/>
          <w:sz w:val="18"/>
          <w:szCs w:val="18"/>
        </w:rPr>
      </w:pPr>
    </w:p>
    <w:p w14:paraId="7CC70B1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class AddShiftWindow(Window):</w:t>
      </w:r>
    </w:p>
    <w:p w14:paraId="7B0176A6"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0231C3E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super().__init__(master, geometry, scheduler)</w:t>
      </w:r>
    </w:p>
    <w:p w14:paraId="4A3549A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self.window.title("Add Schedule")</w:t>
      </w:r>
    </w:p>
    <w:p w14:paraId="7957C2F1" w14:textId="77777777" w:rsidR="004F2EB1" w:rsidRPr="000C7B65" w:rsidRDefault="004F2EB1" w:rsidP="004F2EB1">
      <w:pPr>
        <w:rPr>
          <w:rFonts w:ascii="Lucida Console" w:hAnsi="Lucida Console"/>
          <w:sz w:val="18"/>
          <w:szCs w:val="18"/>
        </w:rPr>
      </w:pPr>
    </w:p>
    <w:p w14:paraId="36DE93A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self.addEmployeeIdWidget()</w:t>
      </w:r>
    </w:p>
    <w:p w14:paraId="13D27FE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self.addStartTimeWidget()</w:t>
      </w:r>
    </w:p>
    <w:p w14:paraId="0D81706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self.addEndTimeWidget()</w:t>
      </w:r>
    </w:p>
    <w:p w14:paraId="39C2BF3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self.addBreakTimeWidget()</w:t>
      </w:r>
    </w:p>
    <w:p w14:paraId="7F2E94F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self.addDateWidget()</w:t>
      </w:r>
    </w:p>
    <w:p w14:paraId="3915CED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self.CreateSubmitDataButton()</w:t>
      </w:r>
    </w:p>
    <w:p w14:paraId="14AC61AD" w14:textId="77777777" w:rsidR="004F2EB1" w:rsidRPr="000C7B65" w:rsidRDefault="004F2EB1" w:rsidP="004F2EB1">
      <w:pPr>
        <w:rPr>
          <w:rFonts w:ascii="Lucida Console" w:hAnsi="Lucida Console"/>
          <w:sz w:val="18"/>
          <w:szCs w:val="18"/>
        </w:rPr>
      </w:pPr>
    </w:p>
    <w:p w14:paraId="342BE85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self.QuitButton.grid(row=6, column=0)</w:t>
      </w:r>
    </w:p>
    <w:p w14:paraId="137D17D1" w14:textId="77777777" w:rsidR="004F2EB1" w:rsidRPr="000C7B65" w:rsidRDefault="004F2EB1" w:rsidP="004F2EB1">
      <w:pPr>
        <w:rPr>
          <w:rFonts w:ascii="Lucida Console" w:hAnsi="Lucida Console"/>
          <w:sz w:val="18"/>
          <w:szCs w:val="18"/>
        </w:rPr>
      </w:pPr>
    </w:p>
    <w:p w14:paraId="410767F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addEmployeeIdWidget(self):</w:t>
      </w:r>
    </w:p>
    <w:p w14:paraId="542C740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self.EmployeeIdLabel = tk.Label(self.window, text="Employee Id:")</w:t>
      </w:r>
    </w:p>
    <w:p w14:paraId="486C0FB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self.EmployeeIdLabel.grid(row=0, column=0)</w:t>
      </w:r>
    </w:p>
    <w:p w14:paraId="74A33A1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self.EmployeeIdEntry = tk.Entry(self.window)</w:t>
      </w:r>
    </w:p>
    <w:p w14:paraId="34F86C0F"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self.EmployeeIdEntry.grid(row=0, column=1)</w:t>
      </w:r>
    </w:p>
    <w:p w14:paraId="39563DE9" w14:textId="77777777" w:rsidR="004F2EB1" w:rsidRPr="000C7B65" w:rsidRDefault="004F2EB1" w:rsidP="004F2EB1">
      <w:pPr>
        <w:rPr>
          <w:rFonts w:ascii="Lucida Console" w:hAnsi="Lucida Console"/>
          <w:sz w:val="18"/>
          <w:szCs w:val="18"/>
        </w:rPr>
      </w:pPr>
    </w:p>
    <w:p w14:paraId="3C91F1E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addStartTimeWidget(self):</w:t>
      </w:r>
    </w:p>
    <w:p w14:paraId="45FA181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self.StartTimeLabel = tk.Label(self.window, text="Start Time:")</w:t>
      </w:r>
    </w:p>
    <w:p w14:paraId="267AF6C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self.StartTimeLabel.grid(row=1, column=0)</w:t>
      </w:r>
    </w:p>
    <w:p w14:paraId="565A3AFC"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self.StartTimePicker = AnalogPicker(self.window)</w:t>
      </w:r>
    </w:p>
    <w:p w14:paraId="5E95B7B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theme = AnalogThemes(self.StartTimePicker)</w:t>
      </w:r>
    </w:p>
    <w:p w14:paraId="30B54C4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theme.setDracula()</w:t>
      </w:r>
    </w:p>
    <w:p w14:paraId="363C427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lastRenderedPageBreak/>
        <w:t xml:space="preserve">        self.StartTimePicker.grid(row=1, column=1)</w:t>
      </w:r>
    </w:p>
    <w:p w14:paraId="40CEC70B" w14:textId="77777777" w:rsidR="004F2EB1" w:rsidRPr="000C7B65" w:rsidRDefault="004F2EB1" w:rsidP="004F2EB1">
      <w:pPr>
        <w:rPr>
          <w:rFonts w:ascii="Lucida Console" w:hAnsi="Lucida Console"/>
          <w:sz w:val="18"/>
          <w:szCs w:val="18"/>
        </w:rPr>
      </w:pPr>
    </w:p>
    <w:p w14:paraId="57B6B57B"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addEndTimeWidget(self):</w:t>
      </w:r>
    </w:p>
    <w:p w14:paraId="175D0A46"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self.EndTimeLabel = tk.Label(self.window, text="End Time:")</w:t>
      </w:r>
    </w:p>
    <w:p w14:paraId="675FEA0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self.EndTimeLabel.grid(row=2, column=0)</w:t>
      </w:r>
    </w:p>
    <w:p w14:paraId="65A317F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self.EndTimeEntry = tk.Entry(self.window)</w:t>
      </w:r>
    </w:p>
    <w:p w14:paraId="3CDC3D3F"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self.EndTimeEntry.grid(row=2, column=1)</w:t>
      </w:r>
    </w:p>
    <w:p w14:paraId="682668C9" w14:textId="77777777" w:rsidR="004F2EB1" w:rsidRPr="000C7B65" w:rsidRDefault="004F2EB1" w:rsidP="004F2EB1">
      <w:pPr>
        <w:rPr>
          <w:rFonts w:ascii="Lucida Console" w:hAnsi="Lucida Console"/>
          <w:sz w:val="18"/>
          <w:szCs w:val="18"/>
        </w:rPr>
      </w:pPr>
    </w:p>
    <w:p w14:paraId="248ECB2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addDateWidget(self):</w:t>
      </w:r>
    </w:p>
    <w:p w14:paraId="151357E1"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self.DateLabel = tk.Label(self.window, text="Date:")</w:t>
      </w:r>
    </w:p>
    <w:p w14:paraId="221F10A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self.DateLabel.grid(row=3, column=0)</w:t>
      </w:r>
    </w:p>
    <w:p w14:paraId="1CCDCBA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self.DatePicker = Calendar(self.window, selectmode='day', year=2023, month=3, date_pattern="dd/mm/yyyy")</w:t>
      </w:r>
    </w:p>
    <w:p w14:paraId="1E0B87D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self.DatePicker.grid(row=3, column=1)</w:t>
      </w:r>
    </w:p>
    <w:p w14:paraId="3B67DEDC" w14:textId="77777777" w:rsidR="004F2EB1" w:rsidRPr="000C7B65" w:rsidRDefault="004F2EB1" w:rsidP="004F2EB1">
      <w:pPr>
        <w:rPr>
          <w:rFonts w:ascii="Lucida Console" w:hAnsi="Lucida Console"/>
          <w:sz w:val="18"/>
          <w:szCs w:val="18"/>
        </w:rPr>
      </w:pPr>
    </w:p>
    <w:p w14:paraId="1ADD72E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addBreakTimeWidget(self):</w:t>
      </w:r>
    </w:p>
    <w:p w14:paraId="3C8D6DEB"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self.BreakTimeLabel = tk.Label(self.window, text="Break Time:")</w:t>
      </w:r>
    </w:p>
    <w:p w14:paraId="18BEA91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self.BreakTimeLabel.grid(row=4, column=0)</w:t>
      </w:r>
    </w:p>
    <w:p w14:paraId="65698D3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self.BreakTimeEntry = tk.Entry(self.window)</w:t>
      </w:r>
    </w:p>
    <w:p w14:paraId="1D5BDAE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self.BreakTimeEntry.grid(row=4, column=1)</w:t>
      </w:r>
    </w:p>
    <w:p w14:paraId="67EA0B9C" w14:textId="77777777" w:rsidR="004F2EB1" w:rsidRPr="000C7B65" w:rsidRDefault="004F2EB1" w:rsidP="004F2EB1">
      <w:pPr>
        <w:rPr>
          <w:rFonts w:ascii="Lucida Console" w:hAnsi="Lucida Console"/>
          <w:sz w:val="18"/>
          <w:szCs w:val="18"/>
        </w:rPr>
      </w:pPr>
    </w:p>
    <w:p w14:paraId="18CC604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CreateSubmitDataButton(self):</w:t>
      </w:r>
    </w:p>
    <w:p w14:paraId="73954566"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self.submitDataButton = tk.Button(self.window, text="Submit Data", command=self.getData)</w:t>
      </w:r>
    </w:p>
    <w:p w14:paraId="4094453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self.submitDataButton.grid(row=5, column=0)</w:t>
      </w:r>
    </w:p>
    <w:p w14:paraId="132FAC24" w14:textId="77777777" w:rsidR="004F2EB1" w:rsidRPr="000C7B65" w:rsidRDefault="004F2EB1" w:rsidP="004F2EB1">
      <w:pPr>
        <w:rPr>
          <w:rFonts w:ascii="Lucida Console" w:hAnsi="Lucida Console"/>
          <w:sz w:val="18"/>
          <w:szCs w:val="18"/>
        </w:rPr>
      </w:pPr>
    </w:p>
    <w:p w14:paraId="26EBA92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formatTime(self, hours, minutes, period):</w:t>
      </w:r>
    </w:p>
    <w:p w14:paraId="39C559B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if period == 'PM':</w:t>
      </w:r>
    </w:p>
    <w:p w14:paraId="630EC64C"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hours += 12</w:t>
      </w:r>
    </w:p>
    <w:p w14:paraId="48DA3A2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elif hours &lt; 10:</w:t>
      </w:r>
    </w:p>
    <w:p w14:paraId="76F5131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return '0' + str(hours) + ":" + str(minutes)</w:t>
      </w:r>
    </w:p>
    <w:p w14:paraId="32EAA3B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return str(hours) + ":" + str(minutes)</w:t>
      </w:r>
    </w:p>
    <w:p w14:paraId="6E9854A9" w14:textId="77777777" w:rsidR="004F2EB1" w:rsidRPr="000C7B65" w:rsidRDefault="004F2EB1" w:rsidP="004F2EB1">
      <w:pPr>
        <w:rPr>
          <w:rFonts w:ascii="Lucida Console" w:hAnsi="Lucida Console"/>
          <w:sz w:val="18"/>
          <w:szCs w:val="18"/>
        </w:rPr>
      </w:pPr>
    </w:p>
    <w:p w14:paraId="64F4D0C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getData(self):</w:t>
      </w:r>
    </w:p>
    <w:p w14:paraId="1EFA4606"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minutes = self.StartTimePicker.minutes()</w:t>
      </w:r>
    </w:p>
    <w:p w14:paraId="025D24F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hours = self.StartTimePicker.hours()</w:t>
      </w:r>
    </w:p>
    <w:p w14:paraId="4A5F7723"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period = self.StartTimePicker.period()</w:t>
      </w:r>
    </w:p>
    <w:p w14:paraId="4B6A530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print(self.formatTime(hours, minutes, period))</w:t>
      </w:r>
    </w:p>
    <w:p w14:paraId="4900382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lastRenderedPageBreak/>
        <w:t xml:space="preserve">        '''</w:t>
      </w:r>
    </w:p>
    <w:p w14:paraId="2877906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employeeID = self.EmployeeIdEntry.get()</w:t>
      </w:r>
    </w:p>
    <w:p w14:paraId="0DEC986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startTime = 0</w:t>
      </w:r>
    </w:p>
    <w:p w14:paraId="489EF24B"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endTime = self.EndTimeEntry.get()</w:t>
      </w:r>
    </w:p>
    <w:p w14:paraId="14C2096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date = self.DatePicker.get_date()</w:t>
      </w:r>
    </w:p>
    <w:p w14:paraId="72EF8C4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breakTime = self.BreakTimeEntry.get()</w:t>
      </w:r>
    </w:p>
    <w:p w14:paraId="6AE68F02" w14:textId="77777777" w:rsidR="004F2EB1" w:rsidRPr="000C7B65" w:rsidRDefault="004F2EB1" w:rsidP="004F2EB1">
      <w:pPr>
        <w:rPr>
          <w:rFonts w:ascii="Lucida Console" w:hAnsi="Lucida Console"/>
          <w:sz w:val="18"/>
          <w:szCs w:val="18"/>
        </w:rPr>
      </w:pPr>
    </w:p>
    <w:p w14:paraId="2A09378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successfulEntry = self.scheduler.addShift(employeeID, startTime, endTime, date, breakTime)</w:t>
      </w:r>
    </w:p>
    <w:p w14:paraId="3EA46DB1"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if not successfulEntry:</w:t>
      </w:r>
    </w:p>
    <w:p w14:paraId="451100DC"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messagebox.showinfo("Invalid Data", "Please check your input, you have entered invalid data!")</w:t>
      </w:r>
    </w:p>
    <w:p w14:paraId="385ABE6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else:</w:t>
      </w:r>
    </w:p>
    <w:p w14:paraId="0C4858E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self.EmployeeIdEntry.delete(0, 'end')</w:t>
      </w:r>
    </w:p>
    <w:p w14:paraId="4E867E3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self.StartTimeEntry.delete(0, 'end')</w:t>
      </w:r>
    </w:p>
    <w:p w14:paraId="18A3D81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self.EndTimeEntry.delete(0, 'end')</w:t>
      </w:r>
    </w:p>
    <w:p w14:paraId="024709B1" w14:textId="4652BA01" w:rsidR="00E56E45" w:rsidRPr="000C7B65" w:rsidRDefault="004F2EB1" w:rsidP="00E56E45">
      <w:pPr>
        <w:rPr>
          <w:rFonts w:ascii="Lucida Console" w:hAnsi="Lucida Console"/>
          <w:sz w:val="18"/>
          <w:szCs w:val="18"/>
        </w:rPr>
      </w:pPr>
      <w:r w:rsidRPr="000C7B65">
        <w:rPr>
          <w:rFonts w:ascii="Lucida Console" w:hAnsi="Lucida Console"/>
          <w:sz w:val="18"/>
          <w:szCs w:val="18"/>
        </w:rPr>
        <w:t xml:space="preserve">            self.BreakTimeEntry.delete(0, 'end')'''</w:t>
      </w:r>
    </w:p>
    <w:p w14:paraId="17FFAE9F" w14:textId="77777777" w:rsidR="00E56E45" w:rsidRPr="007302AE" w:rsidRDefault="00E56E45" w:rsidP="00E56E45">
      <w:pPr>
        <w:pStyle w:val="Heading3"/>
      </w:pPr>
      <w:bookmarkStart w:id="38" w:name="_Toc130399368"/>
      <w:r w:rsidRPr="007302AE">
        <w:t>Delete Window</w:t>
      </w:r>
      <w:bookmarkEnd w:id="38"/>
    </w:p>
    <w:p w14:paraId="46DABCA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import tkinter as tk</w:t>
      </w:r>
    </w:p>
    <w:p w14:paraId="50839FD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Window import *</w:t>
      </w:r>
    </w:p>
    <w:p w14:paraId="6498DBA4"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DeleteShiftWindow import *</w:t>
      </w:r>
    </w:p>
    <w:p w14:paraId="572F142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DeleteEmployeeWindow import *</w:t>
      </w:r>
    </w:p>
    <w:p w14:paraId="44259D8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DeleteHolidayWindow import *</w:t>
      </w:r>
    </w:p>
    <w:p w14:paraId="7219DB39" w14:textId="77777777" w:rsidR="00E56E45" w:rsidRPr="000C7B65" w:rsidRDefault="00E56E45" w:rsidP="00E56E45">
      <w:pPr>
        <w:rPr>
          <w:rFonts w:ascii="Lucida Console" w:hAnsi="Lucida Console"/>
          <w:sz w:val="18"/>
          <w:szCs w:val="18"/>
        </w:rPr>
      </w:pPr>
    </w:p>
    <w:p w14:paraId="64FC11F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class DeleteWindow(Window):</w:t>
      </w:r>
    </w:p>
    <w:p w14:paraId="354A1F1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7797F14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super().__init__(master, geometry, scheduler)</w:t>
      </w:r>
    </w:p>
    <w:p w14:paraId="1B0FF98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self.window.title("Delete Employees")</w:t>
      </w:r>
    </w:p>
    <w:p w14:paraId="4EE55816" w14:textId="77777777" w:rsidR="00E56E45" w:rsidRPr="000C7B65" w:rsidRDefault="00E56E45" w:rsidP="00E56E45">
      <w:pPr>
        <w:rPr>
          <w:rFonts w:ascii="Lucida Console" w:hAnsi="Lucida Console"/>
          <w:sz w:val="18"/>
          <w:szCs w:val="18"/>
        </w:rPr>
      </w:pPr>
    </w:p>
    <w:p w14:paraId="4F7110D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self.createDeleteEmployeeButton()</w:t>
      </w:r>
    </w:p>
    <w:p w14:paraId="3FA0FC6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self.createDeleteShiftButton()</w:t>
      </w:r>
    </w:p>
    <w:p w14:paraId="1E00AB0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self.createDeleteHolidayButton()</w:t>
      </w:r>
    </w:p>
    <w:p w14:paraId="1AAE05AF" w14:textId="77777777" w:rsidR="00E56E45" w:rsidRPr="000C7B65" w:rsidRDefault="00E56E45" w:rsidP="00E56E45">
      <w:pPr>
        <w:rPr>
          <w:rFonts w:ascii="Lucida Console" w:hAnsi="Lucida Console"/>
          <w:sz w:val="18"/>
          <w:szCs w:val="18"/>
        </w:rPr>
      </w:pPr>
    </w:p>
    <w:p w14:paraId="211CD1C2"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self.QuitButton.pack()</w:t>
      </w:r>
    </w:p>
    <w:p w14:paraId="69A7C861" w14:textId="77777777" w:rsidR="00E56E45" w:rsidRPr="000C7B65" w:rsidRDefault="00E56E45" w:rsidP="00E56E45">
      <w:pPr>
        <w:rPr>
          <w:rFonts w:ascii="Lucida Console" w:hAnsi="Lucida Console"/>
          <w:sz w:val="18"/>
          <w:szCs w:val="18"/>
        </w:rPr>
      </w:pPr>
    </w:p>
    <w:p w14:paraId="64BF275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createDeleteEmployeeButton(self):</w:t>
      </w:r>
    </w:p>
    <w:p w14:paraId="14547F2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self.employeeButton = tk.Button(self.window, text="Delete Employee", command=self.createDeleteEmployeeWindow)</w:t>
      </w:r>
    </w:p>
    <w:p w14:paraId="089FF45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self.employeeButton.pack()</w:t>
      </w:r>
    </w:p>
    <w:p w14:paraId="7B6E2F6E" w14:textId="77777777" w:rsidR="00E56E45" w:rsidRPr="000C7B65" w:rsidRDefault="00E56E45" w:rsidP="00E56E45">
      <w:pPr>
        <w:rPr>
          <w:rFonts w:ascii="Lucida Console" w:hAnsi="Lucida Console"/>
          <w:sz w:val="18"/>
          <w:szCs w:val="18"/>
        </w:rPr>
      </w:pPr>
    </w:p>
    <w:p w14:paraId="4D1E902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createDeleteShiftButton(self):</w:t>
      </w:r>
    </w:p>
    <w:p w14:paraId="288C6E4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self.shiftButton = tk.Button(self.window, text="Delete Shift", command=self.createDeleteShiftWindow)</w:t>
      </w:r>
    </w:p>
    <w:p w14:paraId="2E6E576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self.shiftButton.pack()</w:t>
      </w:r>
    </w:p>
    <w:p w14:paraId="5A1CEA0E" w14:textId="77777777" w:rsidR="00E56E45" w:rsidRPr="000C7B65" w:rsidRDefault="00E56E45" w:rsidP="00E56E45">
      <w:pPr>
        <w:rPr>
          <w:rFonts w:ascii="Lucida Console" w:hAnsi="Lucida Console"/>
          <w:sz w:val="18"/>
          <w:szCs w:val="18"/>
        </w:rPr>
      </w:pPr>
    </w:p>
    <w:p w14:paraId="224C05C9"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createDeleteHolidayButton(self):</w:t>
      </w:r>
    </w:p>
    <w:p w14:paraId="5986BCA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self.holidayButton = tk.Button(self.window, text="Delete Holiday", command=self.createDeleteHolidayWindow)</w:t>
      </w:r>
    </w:p>
    <w:p w14:paraId="2100E55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self.holidayButton.pack()</w:t>
      </w:r>
    </w:p>
    <w:p w14:paraId="3A6BA9DA" w14:textId="77777777" w:rsidR="00E56E45" w:rsidRPr="000C7B65" w:rsidRDefault="00E56E45" w:rsidP="00E56E45">
      <w:pPr>
        <w:rPr>
          <w:rFonts w:ascii="Lucida Console" w:hAnsi="Lucida Console"/>
          <w:sz w:val="18"/>
          <w:szCs w:val="18"/>
        </w:rPr>
      </w:pPr>
    </w:p>
    <w:p w14:paraId="4F5FE93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createDeleteEmployeeWindow(self):</w:t>
      </w:r>
    </w:p>
    <w:p w14:paraId="2D828E5E"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self.DeleteEmployeeWindow = DeleteEmployeeWindow(self.window, self.geometry, self.scheduler)</w:t>
      </w:r>
    </w:p>
    <w:p w14:paraId="049C6626" w14:textId="77777777" w:rsidR="00E56E45" w:rsidRPr="000C7B65" w:rsidRDefault="00E56E45" w:rsidP="00E56E45">
      <w:pPr>
        <w:rPr>
          <w:rFonts w:ascii="Lucida Console" w:hAnsi="Lucida Console"/>
          <w:sz w:val="18"/>
          <w:szCs w:val="18"/>
        </w:rPr>
      </w:pPr>
    </w:p>
    <w:p w14:paraId="7F07638B"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createDeleteShiftWindow(self):</w:t>
      </w:r>
    </w:p>
    <w:p w14:paraId="5982BDF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self.DeleteShiftWindow = DeleteShiftWindow(self.window, self.geometry, self.scheduler)</w:t>
      </w:r>
    </w:p>
    <w:p w14:paraId="07BF5B5F" w14:textId="77777777" w:rsidR="00E56E45" w:rsidRPr="000C7B65" w:rsidRDefault="00E56E45" w:rsidP="00E56E45">
      <w:pPr>
        <w:rPr>
          <w:rFonts w:ascii="Lucida Console" w:hAnsi="Lucida Console"/>
          <w:sz w:val="18"/>
          <w:szCs w:val="18"/>
        </w:rPr>
      </w:pPr>
    </w:p>
    <w:p w14:paraId="5320F16D" w14:textId="77777777" w:rsidR="00E56E45" w:rsidRPr="000C7B65" w:rsidRDefault="00E56E45" w:rsidP="00E56E45">
      <w:pPr>
        <w:rPr>
          <w:rFonts w:ascii="Lucida Console" w:hAnsi="Lucida Console"/>
          <w:sz w:val="18"/>
          <w:szCs w:val="18"/>
        </w:rPr>
      </w:pPr>
      <w:bookmarkStart w:id="39" w:name="_Hlk130397276"/>
      <w:r w:rsidRPr="000C7B65">
        <w:rPr>
          <w:rFonts w:ascii="Lucida Console" w:hAnsi="Lucida Console"/>
          <w:sz w:val="18"/>
          <w:szCs w:val="18"/>
        </w:rPr>
        <w:t xml:space="preserve">    def createDeleteHolidayWindow(self):</w:t>
      </w:r>
    </w:p>
    <w:p w14:paraId="6EB69B0B" w14:textId="1A279682"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self.DeleteHolidayWindow = DeleteHolidayWindow(self.window, self.geometry, self.scheduler)</w:t>
      </w:r>
      <w:bookmarkEnd w:id="39"/>
    </w:p>
    <w:p w14:paraId="630C4EC8" w14:textId="5481A216" w:rsidR="00142893" w:rsidRPr="007302AE" w:rsidRDefault="00142893" w:rsidP="00E56E45">
      <w:pPr>
        <w:pStyle w:val="Heading3"/>
      </w:pPr>
      <w:bookmarkStart w:id="40" w:name="_Toc130399369"/>
      <w:r w:rsidRPr="007302AE">
        <w:t>Delete Employee Window</w:t>
      </w:r>
      <w:bookmarkEnd w:id="40"/>
    </w:p>
    <w:p w14:paraId="1390808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import tkinter as tk</w:t>
      </w:r>
    </w:p>
    <w:p w14:paraId="299FC41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tkinter import messagebox</w:t>
      </w:r>
    </w:p>
    <w:p w14:paraId="7132624C"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Window import *</w:t>
      </w:r>
    </w:p>
    <w:p w14:paraId="34F1E370" w14:textId="77777777" w:rsidR="004F2EB1" w:rsidRPr="000C7B65" w:rsidRDefault="004F2EB1" w:rsidP="004F2EB1">
      <w:pPr>
        <w:rPr>
          <w:rFonts w:ascii="Lucida Console" w:hAnsi="Lucida Console"/>
          <w:sz w:val="18"/>
          <w:szCs w:val="18"/>
        </w:rPr>
      </w:pPr>
    </w:p>
    <w:p w14:paraId="3EAF13D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class DeleteEmployeeWindow(Window):</w:t>
      </w:r>
    </w:p>
    <w:p w14:paraId="5D98AB8B"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44F9D32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super().__init__(master, geometry, scheduler)</w:t>
      </w:r>
    </w:p>
    <w:p w14:paraId="3F2763D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self.window.title("Delete Employee")</w:t>
      </w:r>
    </w:p>
    <w:p w14:paraId="652D86DE" w14:textId="77777777" w:rsidR="004F2EB1" w:rsidRPr="000C7B65" w:rsidRDefault="004F2EB1" w:rsidP="004F2EB1">
      <w:pPr>
        <w:rPr>
          <w:rFonts w:ascii="Lucida Console" w:hAnsi="Lucida Console"/>
          <w:sz w:val="18"/>
          <w:szCs w:val="18"/>
        </w:rPr>
      </w:pPr>
    </w:p>
    <w:p w14:paraId="1E9BDE1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self.DeleteFirstNameWidget()</w:t>
      </w:r>
    </w:p>
    <w:p w14:paraId="5CA42AB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self.DeleteSurNameWidget()</w:t>
      </w:r>
    </w:p>
    <w:p w14:paraId="2106985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self.DeleteDepartmentWidget()</w:t>
      </w:r>
    </w:p>
    <w:p w14:paraId="150E81B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self.submitDataButton()</w:t>
      </w:r>
    </w:p>
    <w:p w14:paraId="68923F76" w14:textId="77777777" w:rsidR="004F2EB1" w:rsidRPr="000C7B65" w:rsidRDefault="004F2EB1" w:rsidP="004F2EB1">
      <w:pPr>
        <w:rPr>
          <w:rFonts w:ascii="Lucida Console" w:hAnsi="Lucida Console"/>
          <w:sz w:val="18"/>
          <w:szCs w:val="18"/>
        </w:rPr>
      </w:pPr>
    </w:p>
    <w:p w14:paraId="4D997BB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self.QuitButton.grid(row = 4, column = 0)</w:t>
      </w:r>
    </w:p>
    <w:p w14:paraId="142CF4C1" w14:textId="77777777" w:rsidR="004F2EB1" w:rsidRPr="000C7B65" w:rsidRDefault="004F2EB1" w:rsidP="004F2EB1">
      <w:pPr>
        <w:rPr>
          <w:rFonts w:ascii="Lucida Console" w:hAnsi="Lucida Console"/>
          <w:sz w:val="18"/>
          <w:szCs w:val="18"/>
        </w:rPr>
      </w:pPr>
    </w:p>
    <w:p w14:paraId="1BB6439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DeleteFirstNameWidget(self):</w:t>
      </w:r>
    </w:p>
    <w:p w14:paraId="3A4BC98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lastRenderedPageBreak/>
        <w:t xml:space="preserve">        self.FirstNameLabel = tk.Label(self.window, text="Firstname:")</w:t>
      </w:r>
    </w:p>
    <w:p w14:paraId="087F197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self.FirstNameLabel.grid(row = 0, column = 0)</w:t>
      </w:r>
    </w:p>
    <w:p w14:paraId="0EFF858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self.FirstNameEntry = tk.Entry(self.window)</w:t>
      </w:r>
    </w:p>
    <w:p w14:paraId="7BB33DF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self.FirstNameEntry.grid(row = 0, column = 1)</w:t>
      </w:r>
    </w:p>
    <w:p w14:paraId="265D6BCD" w14:textId="77777777" w:rsidR="004F2EB1" w:rsidRPr="000C7B65" w:rsidRDefault="004F2EB1" w:rsidP="004F2EB1">
      <w:pPr>
        <w:rPr>
          <w:rFonts w:ascii="Lucida Console" w:hAnsi="Lucida Console"/>
          <w:sz w:val="18"/>
          <w:szCs w:val="18"/>
        </w:rPr>
      </w:pPr>
    </w:p>
    <w:p w14:paraId="68FD522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DeleteSurNameWidget(self):</w:t>
      </w:r>
    </w:p>
    <w:p w14:paraId="5945118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self.SurNameLabel = tk.Label(self.window, text="Surname:")</w:t>
      </w:r>
    </w:p>
    <w:p w14:paraId="49BE822C"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self.SurNameLabel.grid(row = 1, column = 0)</w:t>
      </w:r>
    </w:p>
    <w:p w14:paraId="2C949DD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self.SurNameEntry = tk.Entry(self.window)</w:t>
      </w:r>
    </w:p>
    <w:p w14:paraId="5C77078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self.SurNameEntry.grid(row = 1, column = 1)</w:t>
      </w:r>
    </w:p>
    <w:p w14:paraId="5D67E2FC" w14:textId="77777777" w:rsidR="004F2EB1" w:rsidRPr="000C7B65" w:rsidRDefault="004F2EB1" w:rsidP="004F2EB1">
      <w:pPr>
        <w:rPr>
          <w:rFonts w:ascii="Lucida Console" w:hAnsi="Lucida Console"/>
          <w:sz w:val="18"/>
          <w:szCs w:val="18"/>
        </w:rPr>
      </w:pPr>
    </w:p>
    <w:p w14:paraId="757BD8C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DeleteDepartmentWidget(self):</w:t>
      </w:r>
    </w:p>
    <w:p w14:paraId="2B3928F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self.DepartmentLabel = tk.Label(self.window, text="Department:")</w:t>
      </w:r>
    </w:p>
    <w:p w14:paraId="4AE51BD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self.DepartmentLabel.grid(row = 2, column = 0)</w:t>
      </w:r>
    </w:p>
    <w:p w14:paraId="5269E2F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self.DepartmentEntry = tk.Entry(self.window)</w:t>
      </w:r>
    </w:p>
    <w:p w14:paraId="4335121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self.DepartmentEntry.grid(row = 2, column = 1)</w:t>
      </w:r>
    </w:p>
    <w:p w14:paraId="6603FFED" w14:textId="77777777" w:rsidR="004F2EB1" w:rsidRPr="000C7B65" w:rsidRDefault="004F2EB1" w:rsidP="004F2EB1">
      <w:pPr>
        <w:rPr>
          <w:rFonts w:ascii="Lucida Console" w:hAnsi="Lucida Console"/>
          <w:sz w:val="18"/>
          <w:szCs w:val="18"/>
        </w:rPr>
      </w:pPr>
    </w:p>
    <w:p w14:paraId="427E25C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submitDataButton(self):</w:t>
      </w:r>
    </w:p>
    <w:p w14:paraId="7C7D093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self.submitDataButton = tk.Button(self.window, text="Submit Data", command=self.getData)</w:t>
      </w:r>
    </w:p>
    <w:p w14:paraId="63D7FB8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self.submitDataButton.grid(row = 3, column = 0)</w:t>
      </w:r>
    </w:p>
    <w:p w14:paraId="6FD8E41F" w14:textId="77777777" w:rsidR="004F2EB1" w:rsidRPr="000C7B65" w:rsidRDefault="004F2EB1" w:rsidP="004F2EB1">
      <w:pPr>
        <w:rPr>
          <w:rFonts w:ascii="Lucida Console" w:hAnsi="Lucida Console"/>
          <w:sz w:val="18"/>
          <w:szCs w:val="18"/>
        </w:rPr>
      </w:pPr>
    </w:p>
    <w:p w14:paraId="6EB46C0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getData(self):</w:t>
      </w:r>
    </w:p>
    <w:p w14:paraId="1AA2130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firstname = self.FirstNameEntry.get()</w:t>
      </w:r>
    </w:p>
    <w:p w14:paraId="56C1BBF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surname = self.SurNameEntry.get()</w:t>
      </w:r>
    </w:p>
    <w:p w14:paraId="61545E8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department = self.DepartmentEntry.get()</w:t>
      </w:r>
    </w:p>
    <w:p w14:paraId="7CBA2CB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successful = self.scheduler.deleteEmployee(firstname, surname, department)</w:t>
      </w:r>
    </w:p>
    <w:p w14:paraId="0D51542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if not successful:</w:t>
      </w:r>
    </w:p>
    <w:p w14:paraId="0415109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messagebox.showinfo("Invalid Data", "Please check your input, you have entered invalid data!")</w:t>
      </w:r>
    </w:p>
    <w:p w14:paraId="372A36D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else:</w:t>
      </w:r>
    </w:p>
    <w:p w14:paraId="6986A29B"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self.FirstNameEntry.delete(0, 'end')</w:t>
      </w:r>
    </w:p>
    <w:p w14:paraId="6D18FF9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self.SurNameEntry.delete(0, 'end')</w:t>
      </w:r>
    </w:p>
    <w:p w14:paraId="74F3F1EC" w14:textId="00B467DF" w:rsidR="00EE4B82" w:rsidRPr="000C7B65" w:rsidRDefault="004F2EB1">
      <w:pPr>
        <w:rPr>
          <w:rFonts w:ascii="Lucida Console" w:hAnsi="Lucida Console"/>
          <w:sz w:val="18"/>
          <w:szCs w:val="18"/>
        </w:rPr>
      </w:pPr>
      <w:r w:rsidRPr="000C7B65">
        <w:rPr>
          <w:rFonts w:ascii="Lucida Console" w:hAnsi="Lucida Console"/>
          <w:sz w:val="18"/>
          <w:szCs w:val="18"/>
        </w:rPr>
        <w:t xml:space="preserve">            self.DepartmentEntry.delete(0, 'end')</w:t>
      </w:r>
    </w:p>
    <w:p w14:paraId="59C57CC6" w14:textId="4223DD77" w:rsidR="00142893" w:rsidRPr="007302AE" w:rsidRDefault="00481A4F" w:rsidP="00E56E45">
      <w:pPr>
        <w:pStyle w:val="Heading3"/>
      </w:pPr>
      <w:bookmarkStart w:id="41" w:name="_Toc130399370"/>
      <w:r w:rsidRPr="007302AE">
        <w:t>Delete Holiday Window</w:t>
      </w:r>
      <w:bookmarkEnd w:id="41"/>
      <w:r w:rsidRPr="007302AE">
        <w:t xml:space="preserve"> </w:t>
      </w:r>
    </w:p>
    <w:p w14:paraId="6A4E9E3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import tkinter as tk</w:t>
      </w:r>
    </w:p>
    <w:p w14:paraId="651827E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tkinter import messagebox</w:t>
      </w:r>
    </w:p>
    <w:p w14:paraId="6ABEA74C"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DeleteWindow import *</w:t>
      </w:r>
    </w:p>
    <w:p w14:paraId="2F24F02B" w14:textId="77777777" w:rsidR="004F2EB1" w:rsidRPr="000C7B65" w:rsidRDefault="004F2EB1" w:rsidP="004F2EB1">
      <w:pPr>
        <w:rPr>
          <w:rFonts w:ascii="Lucida Console" w:hAnsi="Lucida Console"/>
          <w:sz w:val="18"/>
          <w:szCs w:val="18"/>
        </w:rPr>
      </w:pPr>
    </w:p>
    <w:p w14:paraId="371E6821"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lastRenderedPageBreak/>
        <w:t>class DeleteHolidayWindow(Window):</w:t>
      </w:r>
    </w:p>
    <w:p w14:paraId="248D90E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65FCE2BB"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super().__init__(master, geometry, scheduler)</w:t>
      </w:r>
    </w:p>
    <w:p w14:paraId="3193009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self.window.title("Delete Holiday")</w:t>
      </w:r>
    </w:p>
    <w:p w14:paraId="6F8A86D5" w14:textId="77777777" w:rsidR="004F2EB1" w:rsidRPr="000C7B65" w:rsidRDefault="004F2EB1" w:rsidP="004F2EB1">
      <w:pPr>
        <w:rPr>
          <w:rFonts w:ascii="Lucida Console" w:hAnsi="Lucida Console"/>
          <w:sz w:val="18"/>
          <w:szCs w:val="18"/>
        </w:rPr>
      </w:pPr>
    </w:p>
    <w:p w14:paraId="30637B63"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self.DeleteFirstNameWidget()</w:t>
      </w:r>
    </w:p>
    <w:p w14:paraId="73814EEB"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self.DeleteSurNameWidget()</w:t>
      </w:r>
    </w:p>
    <w:p w14:paraId="42BD71E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self.DeleteStartDateWidget()</w:t>
      </w:r>
    </w:p>
    <w:p w14:paraId="78C861F1"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self.CreateSubmitDataButton()</w:t>
      </w:r>
    </w:p>
    <w:p w14:paraId="3A625A61" w14:textId="77777777" w:rsidR="004F2EB1" w:rsidRPr="000C7B65" w:rsidRDefault="004F2EB1" w:rsidP="004F2EB1">
      <w:pPr>
        <w:rPr>
          <w:rFonts w:ascii="Lucida Console" w:hAnsi="Lucida Console"/>
          <w:sz w:val="18"/>
          <w:szCs w:val="18"/>
        </w:rPr>
      </w:pPr>
    </w:p>
    <w:p w14:paraId="6A32109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self.QuitButton.grid(row = 4, column = 0)</w:t>
      </w:r>
    </w:p>
    <w:p w14:paraId="1DB2F9B3" w14:textId="77777777" w:rsidR="004F2EB1" w:rsidRPr="000C7B65" w:rsidRDefault="004F2EB1" w:rsidP="004F2EB1">
      <w:pPr>
        <w:rPr>
          <w:rFonts w:ascii="Lucida Console" w:hAnsi="Lucida Console"/>
          <w:sz w:val="18"/>
          <w:szCs w:val="18"/>
        </w:rPr>
      </w:pPr>
    </w:p>
    <w:p w14:paraId="76220C2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DeleteFirstNameWidget(self):</w:t>
      </w:r>
    </w:p>
    <w:p w14:paraId="133878D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self.FirstNameLabel = tk.Label(self.window, text="Firstname:")</w:t>
      </w:r>
    </w:p>
    <w:p w14:paraId="788015E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self.FirstNameLabel.grid(row = 0, column = 0)</w:t>
      </w:r>
    </w:p>
    <w:p w14:paraId="64D47A2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self.FirstNameEntry = tk.Entry(self.window)</w:t>
      </w:r>
    </w:p>
    <w:p w14:paraId="465E4E1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self.FirstNameEntry.grid(row = 0, column = 1)</w:t>
      </w:r>
    </w:p>
    <w:p w14:paraId="2AE64C67" w14:textId="77777777" w:rsidR="004F2EB1" w:rsidRPr="000C7B65" w:rsidRDefault="004F2EB1" w:rsidP="004F2EB1">
      <w:pPr>
        <w:rPr>
          <w:rFonts w:ascii="Lucida Console" w:hAnsi="Lucida Console"/>
          <w:sz w:val="18"/>
          <w:szCs w:val="18"/>
        </w:rPr>
      </w:pPr>
    </w:p>
    <w:p w14:paraId="600DDDE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DeleteSurNameWidget(self):</w:t>
      </w:r>
    </w:p>
    <w:p w14:paraId="0F073353"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self.SurNameLabel = tk.Label(self.window, text="Surname:")</w:t>
      </w:r>
    </w:p>
    <w:p w14:paraId="2248BE6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self.SurNameLabel.grid(row = 1, column = 0)</w:t>
      </w:r>
    </w:p>
    <w:p w14:paraId="5BBD920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self.SurNameEntry = tk.Entry(self.window)</w:t>
      </w:r>
    </w:p>
    <w:p w14:paraId="1297956C"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self.SurNameEntry.grid(row = 1, column = 1)</w:t>
      </w:r>
    </w:p>
    <w:p w14:paraId="5C4C0E46" w14:textId="77777777" w:rsidR="004F2EB1" w:rsidRPr="000C7B65" w:rsidRDefault="004F2EB1" w:rsidP="004F2EB1">
      <w:pPr>
        <w:rPr>
          <w:rFonts w:ascii="Lucida Console" w:hAnsi="Lucida Console"/>
          <w:sz w:val="18"/>
          <w:szCs w:val="18"/>
        </w:rPr>
      </w:pPr>
    </w:p>
    <w:p w14:paraId="6CCC7C8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DeleteStartDateWidget(self):</w:t>
      </w:r>
    </w:p>
    <w:p w14:paraId="7BD3275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self.StartDateLabel = tk.Label(self.window, text="StartDate:")</w:t>
      </w:r>
    </w:p>
    <w:p w14:paraId="6E99AAE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self.StartDateLabel.grid(row = 2, column = 0)</w:t>
      </w:r>
    </w:p>
    <w:p w14:paraId="183DEF2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self.StartDateEntry = tk.Entry(self.window)</w:t>
      </w:r>
    </w:p>
    <w:p w14:paraId="1B0B9A0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self.StartDateEntry.grid(row = 2, column = 1)</w:t>
      </w:r>
    </w:p>
    <w:p w14:paraId="272104F7" w14:textId="77777777" w:rsidR="004F2EB1" w:rsidRPr="000C7B65" w:rsidRDefault="004F2EB1" w:rsidP="004F2EB1">
      <w:pPr>
        <w:rPr>
          <w:rFonts w:ascii="Lucida Console" w:hAnsi="Lucida Console"/>
          <w:sz w:val="18"/>
          <w:szCs w:val="18"/>
        </w:rPr>
      </w:pPr>
    </w:p>
    <w:p w14:paraId="38C84C53"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CreateSubmitDataButton(self):</w:t>
      </w:r>
    </w:p>
    <w:p w14:paraId="7724E8C3"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self.submitDataButton = tk.Button(self.window, text="Submit Data", command=self.getData)</w:t>
      </w:r>
    </w:p>
    <w:p w14:paraId="5E026E2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self.submitDataButton.grid(row = 3, column = 0)</w:t>
      </w:r>
    </w:p>
    <w:p w14:paraId="1E48F556" w14:textId="77777777" w:rsidR="004F2EB1" w:rsidRPr="000C7B65" w:rsidRDefault="004F2EB1" w:rsidP="004F2EB1">
      <w:pPr>
        <w:rPr>
          <w:rFonts w:ascii="Lucida Console" w:hAnsi="Lucida Console"/>
          <w:sz w:val="18"/>
          <w:szCs w:val="18"/>
        </w:rPr>
      </w:pPr>
    </w:p>
    <w:p w14:paraId="6FF8A0E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getData(self):</w:t>
      </w:r>
    </w:p>
    <w:p w14:paraId="3042CF9C"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firstname = self.FirstNameEntry.get()</w:t>
      </w:r>
    </w:p>
    <w:p w14:paraId="0E2364F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surname = self.SurNameEntry.get()</w:t>
      </w:r>
    </w:p>
    <w:p w14:paraId="7EE55B0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lastRenderedPageBreak/>
        <w:t xml:space="preserve">        startdate = self.StartDateEntry.get()</w:t>
      </w:r>
    </w:p>
    <w:p w14:paraId="3FE1183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successful = self.scheduler.deleteHoliday(firstname, surname, startdate)</w:t>
      </w:r>
    </w:p>
    <w:p w14:paraId="396A001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if not successful:</w:t>
      </w:r>
    </w:p>
    <w:p w14:paraId="3293637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messagebox.showinfo("Invalid Data", "Please check your input, you have entered invalid data!")</w:t>
      </w:r>
    </w:p>
    <w:p w14:paraId="5B5B29D6"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else:</w:t>
      </w:r>
    </w:p>
    <w:p w14:paraId="5360E8A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self.FirstNameEntry.delete(0, 'end')</w:t>
      </w:r>
    </w:p>
    <w:p w14:paraId="47C96C4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self.SurNameEntry.delete(0, 'end')</w:t>
      </w:r>
    </w:p>
    <w:p w14:paraId="6467B1F8" w14:textId="443E37E0" w:rsidR="00EE4B82" w:rsidRPr="000C7B65" w:rsidRDefault="004F2EB1">
      <w:pPr>
        <w:rPr>
          <w:rFonts w:ascii="Lucida Console" w:hAnsi="Lucida Console"/>
          <w:sz w:val="18"/>
          <w:szCs w:val="18"/>
        </w:rPr>
      </w:pPr>
      <w:r w:rsidRPr="000C7B65">
        <w:rPr>
          <w:rFonts w:ascii="Lucida Console" w:hAnsi="Lucida Console"/>
          <w:sz w:val="18"/>
          <w:szCs w:val="18"/>
        </w:rPr>
        <w:t xml:space="preserve">            self.StartDateEntry.delete(0, 'end')</w:t>
      </w:r>
    </w:p>
    <w:p w14:paraId="0291038E" w14:textId="4D94E6D1" w:rsidR="00481A4F" w:rsidRPr="007302AE" w:rsidRDefault="00481A4F" w:rsidP="00E56E45">
      <w:pPr>
        <w:pStyle w:val="Heading3"/>
      </w:pPr>
      <w:bookmarkStart w:id="42" w:name="_Toc130399371"/>
      <w:r w:rsidRPr="007302AE">
        <w:t>Delete Shift Window</w:t>
      </w:r>
      <w:bookmarkEnd w:id="42"/>
    </w:p>
    <w:p w14:paraId="133F58D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import tkinter as tk</w:t>
      </w:r>
    </w:p>
    <w:p w14:paraId="004012F1"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tkinter import messagebox</w:t>
      </w:r>
    </w:p>
    <w:p w14:paraId="35234B11"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Window import *</w:t>
      </w:r>
    </w:p>
    <w:p w14:paraId="2603A8C4" w14:textId="77777777" w:rsidR="004F2EB1" w:rsidRPr="000C7B65" w:rsidRDefault="004F2EB1" w:rsidP="004F2EB1">
      <w:pPr>
        <w:rPr>
          <w:rFonts w:ascii="Lucida Console" w:hAnsi="Lucida Console"/>
          <w:sz w:val="18"/>
          <w:szCs w:val="18"/>
        </w:rPr>
      </w:pPr>
    </w:p>
    <w:p w14:paraId="756E240B" w14:textId="77777777" w:rsidR="004F2EB1" w:rsidRPr="000C7B65" w:rsidRDefault="004F2EB1" w:rsidP="004F2EB1">
      <w:pPr>
        <w:rPr>
          <w:rFonts w:ascii="Lucida Console" w:hAnsi="Lucida Console"/>
          <w:sz w:val="18"/>
          <w:szCs w:val="18"/>
        </w:rPr>
      </w:pPr>
    </w:p>
    <w:p w14:paraId="1D69A6B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class DeleteShiftWindow(Window):</w:t>
      </w:r>
    </w:p>
    <w:p w14:paraId="792DA9E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67DBBA3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super().__init__(master, geometry, scheduler)</w:t>
      </w:r>
    </w:p>
    <w:p w14:paraId="7383ABE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self.window.title("Delete Shift")</w:t>
      </w:r>
    </w:p>
    <w:p w14:paraId="1D672B58" w14:textId="77777777" w:rsidR="004F2EB1" w:rsidRPr="000C7B65" w:rsidRDefault="004F2EB1" w:rsidP="004F2EB1">
      <w:pPr>
        <w:rPr>
          <w:rFonts w:ascii="Lucida Console" w:hAnsi="Lucida Console"/>
          <w:sz w:val="18"/>
          <w:szCs w:val="18"/>
        </w:rPr>
      </w:pPr>
    </w:p>
    <w:p w14:paraId="19F681D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self.DeleteFirstNameWidget()</w:t>
      </w:r>
    </w:p>
    <w:p w14:paraId="20E0221F"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self.DeleteSurNameWidget()</w:t>
      </w:r>
    </w:p>
    <w:p w14:paraId="5189D341"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self.DeleteStartTimeWidget()</w:t>
      </w:r>
    </w:p>
    <w:p w14:paraId="2F7A563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self.DeleteEndTimeWidget()</w:t>
      </w:r>
    </w:p>
    <w:p w14:paraId="0349F0D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self.CreateSubmitDataButton()</w:t>
      </w:r>
    </w:p>
    <w:p w14:paraId="46A8594B" w14:textId="77777777" w:rsidR="004F2EB1" w:rsidRPr="000C7B65" w:rsidRDefault="004F2EB1" w:rsidP="004F2EB1">
      <w:pPr>
        <w:rPr>
          <w:rFonts w:ascii="Lucida Console" w:hAnsi="Lucida Console"/>
          <w:sz w:val="18"/>
          <w:szCs w:val="18"/>
        </w:rPr>
      </w:pPr>
    </w:p>
    <w:p w14:paraId="4376642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self.QuitButton.grid(row = 5, column = 0)</w:t>
      </w:r>
    </w:p>
    <w:p w14:paraId="2FECBE60" w14:textId="77777777" w:rsidR="004F2EB1" w:rsidRPr="000C7B65" w:rsidRDefault="004F2EB1" w:rsidP="004F2EB1">
      <w:pPr>
        <w:rPr>
          <w:rFonts w:ascii="Lucida Console" w:hAnsi="Lucida Console"/>
          <w:sz w:val="18"/>
          <w:szCs w:val="18"/>
        </w:rPr>
      </w:pPr>
    </w:p>
    <w:p w14:paraId="2850480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DeleteFirstNameWidget(self):</w:t>
      </w:r>
    </w:p>
    <w:p w14:paraId="2AE84EF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self.FirstNameLabel = tk.Label(self.window, text="First Name :")</w:t>
      </w:r>
    </w:p>
    <w:p w14:paraId="2D2A67CC"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self.FirstNameLabel.grid(row=0, column=0)</w:t>
      </w:r>
    </w:p>
    <w:p w14:paraId="4EDCBF9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self.FirstNameEntry = tk.Entry(self.window)</w:t>
      </w:r>
    </w:p>
    <w:p w14:paraId="05AE224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self.FirstNameEntry.grid(row=0, column=1)</w:t>
      </w:r>
    </w:p>
    <w:p w14:paraId="0466AAC9" w14:textId="77777777" w:rsidR="004F2EB1" w:rsidRPr="000C7B65" w:rsidRDefault="004F2EB1" w:rsidP="004F2EB1">
      <w:pPr>
        <w:rPr>
          <w:rFonts w:ascii="Lucida Console" w:hAnsi="Lucida Console"/>
          <w:sz w:val="18"/>
          <w:szCs w:val="18"/>
        </w:rPr>
      </w:pPr>
    </w:p>
    <w:p w14:paraId="71B2871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DeleteSurNameWidget(self):</w:t>
      </w:r>
    </w:p>
    <w:p w14:paraId="68F514F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self.SurNameLabel = tk.Label(self.window, text="Surname:")</w:t>
      </w:r>
    </w:p>
    <w:p w14:paraId="1D31DD3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self.SurNameLabel.grid(row=1, column=0)</w:t>
      </w:r>
    </w:p>
    <w:p w14:paraId="1D0125A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self.SurNameEntry = tk.Entry(self.window)</w:t>
      </w:r>
    </w:p>
    <w:p w14:paraId="500E763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lastRenderedPageBreak/>
        <w:t xml:space="preserve">        self.SurNameEntry.grid(row=1, column=1)</w:t>
      </w:r>
    </w:p>
    <w:p w14:paraId="55DA3A87" w14:textId="77777777" w:rsidR="004F2EB1" w:rsidRPr="000C7B65" w:rsidRDefault="004F2EB1" w:rsidP="004F2EB1">
      <w:pPr>
        <w:rPr>
          <w:rFonts w:ascii="Lucida Console" w:hAnsi="Lucida Console"/>
          <w:sz w:val="18"/>
          <w:szCs w:val="18"/>
        </w:rPr>
      </w:pPr>
    </w:p>
    <w:p w14:paraId="3004345F"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DeleteStartTimeWidget(self):</w:t>
      </w:r>
    </w:p>
    <w:p w14:paraId="2C59E67F"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self.StartTimeLabel = tk.Label(self.window, text="StartTime:")</w:t>
      </w:r>
    </w:p>
    <w:p w14:paraId="0FEC62A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self.StartTimeLabel.grid(row=2, column=0)</w:t>
      </w:r>
    </w:p>
    <w:p w14:paraId="7A90F28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self.StartTimeEntry = tk.Entry(self.window)</w:t>
      </w:r>
    </w:p>
    <w:p w14:paraId="25B469A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self.StartTimeEntry.grid(row=2, column=1)</w:t>
      </w:r>
    </w:p>
    <w:p w14:paraId="1544F778" w14:textId="77777777" w:rsidR="004F2EB1" w:rsidRPr="000C7B65" w:rsidRDefault="004F2EB1" w:rsidP="004F2EB1">
      <w:pPr>
        <w:rPr>
          <w:rFonts w:ascii="Lucida Console" w:hAnsi="Lucida Console"/>
          <w:sz w:val="18"/>
          <w:szCs w:val="18"/>
        </w:rPr>
      </w:pPr>
    </w:p>
    <w:p w14:paraId="11D66FF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DeleteEndTimeWidget(self):</w:t>
      </w:r>
    </w:p>
    <w:p w14:paraId="6A931BF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self.EndTimeLabel = tk.Label(self.window, text="End Time:")</w:t>
      </w:r>
    </w:p>
    <w:p w14:paraId="28A5CC5F"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self.EndTimeLabel.grid(row=3, column=0)</w:t>
      </w:r>
    </w:p>
    <w:p w14:paraId="7B9E1DF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self.EndTimeEntry = tk.Entry(self.window)</w:t>
      </w:r>
    </w:p>
    <w:p w14:paraId="7BF09B8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self.EndTimeEntry.grid(row=3, column=1)</w:t>
      </w:r>
    </w:p>
    <w:p w14:paraId="588C056D" w14:textId="77777777" w:rsidR="004F2EB1" w:rsidRPr="000C7B65" w:rsidRDefault="004F2EB1" w:rsidP="004F2EB1">
      <w:pPr>
        <w:rPr>
          <w:rFonts w:ascii="Lucida Console" w:hAnsi="Lucida Console"/>
          <w:sz w:val="18"/>
          <w:szCs w:val="18"/>
        </w:rPr>
      </w:pPr>
    </w:p>
    <w:p w14:paraId="0EB91006"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CreateSubmitDataButton(self):</w:t>
      </w:r>
    </w:p>
    <w:p w14:paraId="6CA87F7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self.submitDataButton = tk.Button(self.window, text="Submit Data", command=self.getData)</w:t>
      </w:r>
    </w:p>
    <w:p w14:paraId="172E9E1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self.submitDataButton.grid(row=4, column=0)</w:t>
      </w:r>
    </w:p>
    <w:p w14:paraId="7272E809" w14:textId="77777777" w:rsidR="004F2EB1" w:rsidRPr="000C7B65" w:rsidRDefault="004F2EB1" w:rsidP="004F2EB1">
      <w:pPr>
        <w:rPr>
          <w:rFonts w:ascii="Lucida Console" w:hAnsi="Lucida Console"/>
          <w:sz w:val="18"/>
          <w:szCs w:val="18"/>
        </w:rPr>
      </w:pPr>
    </w:p>
    <w:p w14:paraId="3D3C96C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getData(self):</w:t>
      </w:r>
    </w:p>
    <w:p w14:paraId="5870631F"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firstname = self.FirstNameEntry.get()</w:t>
      </w:r>
    </w:p>
    <w:p w14:paraId="6A978383"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surname = self.SurNameEntry.get()</w:t>
      </w:r>
    </w:p>
    <w:p w14:paraId="519D1DF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starttime = self.StartTimeEntry.get()</w:t>
      </w:r>
    </w:p>
    <w:p w14:paraId="139383B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endtime = self.EndTimeEntry.get()</w:t>
      </w:r>
    </w:p>
    <w:p w14:paraId="1D30EE68" w14:textId="77777777" w:rsidR="004F2EB1" w:rsidRPr="000C7B65" w:rsidRDefault="004F2EB1" w:rsidP="004F2EB1">
      <w:pPr>
        <w:rPr>
          <w:rFonts w:ascii="Lucida Console" w:hAnsi="Lucida Console"/>
          <w:sz w:val="18"/>
          <w:szCs w:val="18"/>
        </w:rPr>
      </w:pPr>
    </w:p>
    <w:p w14:paraId="7936C6F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successfulDeletion = self.scheduler.deleteShift(firstname, surname, starttime, endtime)</w:t>
      </w:r>
    </w:p>
    <w:p w14:paraId="457C2B5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if not successfulDeletion:</w:t>
      </w:r>
    </w:p>
    <w:p w14:paraId="47970C8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messagebox.showinfo("Invalid Data", "Please check your input, you have entered invalid data!")</w:t>
      </w:r>
    </w:p>
    <w:p w14:paraId="08C7ACA6"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else:</w:t>
      </w:r>
    </w:p>
    <w:p w14:paraId="6F37127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self.FirstNameEntry.delete(0, 'end')</w:t>
      </w:r>
    </w:p>
    <w:p w14:paraId="2ECCB8AC"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self.SurNameEntry.delete(0, 'end')</w:t>
      </w:r>
    </w:p>
    <w:p w14:paraId="7ED57D1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self.StartTimeEntry.delete(0, 'end')</w:t>
      </w:r>
    </w:p>
    <w:p w14:paraId="04929E2D" w14:textId="338FEE97" w:rsidR="00481A4F" w:rsidRPr="000C7B65" w:rsidRDefault="004F2EB1">
      <w:pPr>
        <w:rPr>
          <w:rFonts w:ascii="Lucida Console" w:hAnsi="Lucida Console"/>
          <w:sz w:val="18"/>
          <w:szCs w:val="18"/>
        </w:rPr>
      </w:pPr>
      <w:r w:rsidRPr="000C7B65">
        <w:rPr>
          <w:rFonts w:ascii="Lucida Console" w:hAnsi="Lucida Console"/>
          <w:sz w:val="18"/>
          <w:szCs w:val="18"/>
        </w:rPr>
        <w:t xml:space="preserve">            self.EndTimeEntry.delete(0, 'end')</w:t>
      </w:r>
    </w:p>
    <w:p w14:paraId="082A1904" w14:textId="77777777" w:rsidR="00E56E45" w:rsidRPr="007302AE" w:rsidRDefault="00E56E45" w:rsidP="00E56E45">
      <w:pPr>
        <w:pStyle w:val="Heading3"/>
      </w:pPr>
      <w:bookmarkStart w:id="43" w:name="_Toc130399372"/>
      <w:r w:rsidRPr="007302AE">
        <w:t>View Window</w:t>
      </w:r>
      <w:bookmarkEnd w:id="43"/>
    </w:p>
    <w:p w14:paraId="520E72B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import tkinter as tk</w:t>
      </w:r>
    </w:p>
    <w:p w14:paraId="0F539C2B" w14:textId="77777777" w:rsidR="00E56E45" w:rsidRPr="000C7B65" w:rsidRDefault="00E56E45" w:rsidP="00E56E45">
      <w:pPr>
        <w:rPr>
          <w:rFonts w:ascii="Lucida Console" w:hAnsi="Lucida Console"/>
          <w:sz w:val="18"/>
          <w:szCs w:val="18"/>
        </w:rPr>
      </w:pPr>
    </w:p>
    <w:p w14:paraId="159ACE41"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Window import *</w:t>
      </w:r>
    </w:p>
    <w:p w14:paraId="6EE742A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lastRenderedPageBreak/>
        <w:t>from ViewScheduleWindow import *</w:t>
      </w:r>
    </w:p>
    <w:p w14:paraId="38F576A9"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ViewEmployeesWindow import *</w:t>
      </w:r>
    </w:p>
    <w:p w14:paraId="3BD5F17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from ViewHolidaysWindow import *</w:t>
      </w:r>
    </w:p>
    <w:p w14:paraId="199CFAF6" w14:textId="77777777" w:rsidR="00E56E45" w:rsidRPr="000C7B65" w:rsidRDefault="00E56E45" w:rsidP="00E56E45">
      <w:pPr>
        <w:rPr>
          <w:rFonts w:ascii="Lucida Console" w:hAnsi="Lucida Console"/>
          <w:sz w:val="18"/>
          <w:szCs w:val="18"/>
        </w:rPr>
      </w:pPr>
    </w:p>
    <w:p w14:paraId="36546099"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class ViewWindow(Window):</w:t>
      </w:r>
    </w:p>
    <w:p w14:paraId="5E0A8E0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55F737B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super().__init__(master, geometry, scheduler)</w:t>
      </w:r>
    </w:p>
    <w:p w14:paraId="082283B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self.window.title("View Data")</w:t>
      </w:r>
    </w:p>
    <w:p w14:paraId="2F24ABF9"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w:t>
      </w:r>
    </w:p>
    <w:p w14:paraId="2CE63FC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self.createSchedulerButton()</w:t>
      </w:r>
    </w:p>
    <w:p w14:paraId="1829AAB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self.createEmployeesButton()</w:t>
      </w:r>
    </w:p>
    <w:p w14:paraId="1186AD6F"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self.createHolidayButton()</w:t>
      </w:r>
    </w:p>
    <w:p w14:paraId="76B84055" w14:textId="77777777" w:rsidR="00E56E45" w:rsidRPr="000C7B65" w:rsidRDefault="00E56E45" w:rsidP="00E56E45">
      <w:pPr>
        <w:rPr>
          <w:rFonts w:ascii="Lucida Console" w:hAnsi="Lucida Console"/>
          <w:sz w:val="18"/>
          <w:szCs w:val="18"/>
        </w:rPr>
      </w:pPr>
    </w:p>
    <w:p w14:paraId="1588E1E3"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self.QuitButton.pack()</w:t>
      </w:r>
    </w:p>
    <w:p w14:paraId="3F4E6F3F" w14:textId="77777777" w:rsidR="00E56E45" w:rsidRPr="000C7B65" w:rsidRDefault="00E56E45" w:rsidP="00E56E45">
      <w:pPr>
        <w:rPr>
          <w:rFonts w:ascii="Lucida Console" w:hAnsi="Lucida Console"/>
          <w:sz w:val="18"/>
          <w:szCs w:val="18"/>
        </w:rPr>
      </w:pPr>
    </w:p>
    <w:p w14:paraId="3F0E9D0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createSchedulerButton(self):</w:t>
      </w:r>
    </w:p>
    <w:p w14:paraId="2EABDB6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self.scheduleButton = tk.Button(self.window, text="View Schedule", command=self.createViewScheduleWindow)</w:t>
      </w:r>
    </w:p>
    <w:p w14:paraId="120CFCE6"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self.scheduleButton.pack()</w:t>
      </w:r>
    </w:p>
    <w:p w14:paraId="174ECE69" w14:textId="77777777" w:rsidR="00E56E45" w:rsidRPr="000C7B65" w:rsidRDefault="00E56E45" w:rsidP="00E56E45">
      <w:pPr>
        <w:rPr>
          <w:rFonts w:ascii="Lucida Console" w:hAnsi="Lucida Console"/>
          <w:sz w:val="18"/>
          <w:szCs w:val="18"/>
        </w:rPr>
      </w:pPr>
    </w:p>
    <w:p w14:paraId="4551573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createViewScheduleWindow(self):</w:t>
      </w:r>
    </w:p>
    <w:p w14:paraId="5C8C380A"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viewScheduleWindow = ViewScheduleWindow(self.window, self.geometry, self.scheduler)</w:t>
      </w:r>
    </w:p>
    <w:p w14:paraId="0A4ECE06" w14:textId="77777777" w:rsidR="00E56E45" w:rsidRPr="000C7B65" w:rsidRDefault="00E56E45" w:rsidP="00E56E45">
      <w:pPr>
        <w:rPr>
          <w:rFonts w:ascii="Lucida Console" w:hAnsi="Lucida Console"/>
          <w:sz w:val="18"/>
          <w:szCs w:val="18"/>
        </w:rPr>
      </w:pPr>
    </w:p>
    <w:p w14:paraId="0C426F5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createEmployeesButton(self):</w:t>
      </w:r>
    </w:p>
    <w:p w14:paraId="6BB6D238"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self.employeesButton = tk.Button(self.window, text="View Employees", command=self.createViewEmployeesWindow)</w:t>
      </w:r>
    </w:p>
    <w:p w14:paraId="5FAB9837"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self.employeesButton.pack()</w:t>
      </w:r>
    </w:p>
    <w:p w14:paraId="54FB6925" w14:textId="77777777" w:rsidR="00E56E45" w:rsidRPr="000C7B65" w:rsidRDefault="00E56E45" w:rsidP="00E56E45">
      <w:pPr>
        <w:rPr>
          <w:rFonts w:ascii="Lucida Console" w:hAnsi="Lucida Console"/>
          <w:sz w:val="18"/>
          <w:szCs w:val="18"/>
        </w:rPr>
      </w:pPr>
    </w:p>
    <w:p w14:paraId="4BFD914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createHolidayButton(self):</w:t>
      </w:r>
    </w:p>
    <w:p w14:paraId="59BA11CD"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self.holidayButton = tk.Button(self.window, text="View Holidays", command=self.createViewHolidayWindow)</w:t>
      </w:r>
    </w:p>
    <w:p w14:paraId="5249BF3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self.holidayButton.pack()</w:t>
      </w:r>
    </w:p>
    <w:p w14:paraId="723A51DC" w14:textId="77777777" w:rsidR="00E56E45" w:rsidRPr="000C7B65" w:rsidRDefault="00E56E45" w:rsidP="00E56E45">
      <w:pPr>
        <w:rPr>
          <w:rFonts w:ascii="Lucida Console" w:hAnsi="Lucida Console"/>
          <w:sz w:val="18"/>
          <w:szCs w:val="18"/>
        </w:rPr>
      </w:pPr>
    </w:p>
    <w:p w14:paraId="426368CC"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createViewHolidayWindow(self):</w:t>
      </w:r>
    </w:p>
    <w:p w14:paraId="7AB827F5"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viewHolidayWindow = ViewHolidaysWindow(self.window, self.geometry, self.scheduler)</w:t>
      </w:r>
    </w:p>
    <w:p w14:paraId="05E1D7A5" w14:textId="77777777" w:rsidR="00E56E45" w:rsidRPr="000C7B65" w:rsidRDefault="00E56E45" w:rsidP="00E56E45">
      <w:pPr>
        <w:rPr>
          <w:rFonts w:ascii="Lucida Console" w:hAnsi="Lucida Console"/>
          <w:sz w:val="18"/>
          <w:szCs w:val="18"/>
        </w:rPr>
      </w:pPr>
    </w:p>
    <w:p w14:paraId="441A8F50" w14:textId="77777777" w:rsidR="00E56E45" w:rsidRPr="000C7B65" w:rsidRDefault="00E56E45" w:rsidP="00E56E45">
      <w:pPr>
        <w:rPr>
          <w:rFonts w:ascii="Lucida Console" w:hAnsi="Lucida Console"/>
          <w:sz w:val="18"/>
          <w:szCs w:val="18"/>
        </w:rPr>
      </w:pPr>
      <w:r w:rsidRPr="000C7B65">
        <w:rPr>
          <w:rFonts w:ascii="Lucida Console" w:hAnsi="Lucida Console"/>
          <w:sz w:val="18"/>
          <w:szCs w:val="18"/>
        </w:rPr>
        <w:t xml:space="preserve">    def createViewEmployeesWindow(self):</w:t>
      </w:r>
    </w:p>
    <w:p w14:paraId="33C0D7F8" w14:textId="4D50B7E7" w:rsidR="00E56E45" w:rsidRPr="000C7B65" w:rsidRDefault="00E56E45">
      <w:pPr>
        <w:rPr>
          <w:rFonts w:ascii="Lucida Console" w:hAnsi="Lucida Console"/>
          <w:sz w:val="18"/>
          <w:szCs w:val="18"/>
        </w:rPr>
      </w:pPr>
      <w:r w:rsidRPr="000C7B65">
        <w:rPr>
          <w:rFonts w:ascii="Lucida Console" w:hAnsi="Lucida Console"/>
          <w:sz w:val="18"/>
          <w:szCs w:val="18"/>
        </w:rPr>
        <w:lastRenderedPageBreak/>
        <w:t xml:space="preserve">        viewEmployeesWindow = ViewEmployeesWindow(self.window, self.geometry, self.scheduler)</w:t>
      </w:r>
    </w:p>
    <w:p w14:paraId="23CE24BF" w14:textId="588E5ECD" w:rsidR="00481A4F" w:rsidRPr="00E56E45" w:rsidRDefault="00481A4F" w:rsidP="00E56E45">
      <w:pPr>
        <w:pStyle w:val="Heading3"/>
        <w:rPr>
          <w:color w:val="2E74B5" w:themeColor="accent1" w:themeShade="BF"/>
          <w:sz w:val="32"/>
          <w:szCs w:val="32"/>
        </w:rPr>
      </w:pPr>
      <w:bookmarkStart w:id="44" w:name="_Toc130399373"/>
      <w:r w:rsidRPr="007302AE">
        <w:t>View Employees Window</w:t>
      </w:r>
      <w:bookmarkEnd w:id="44"/>
    </w:p>
    <w:p w14:paraId="79CB3E3B"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import tkinter as tk</w:t>
      </w:r>
    </w:p>
    <w:p w14:paraId="051F5EB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import tksheet</w:t>
      </w:r>
    </w:p>
    <w:p w14:paraId="1F804627" w14:textId="77777777" w:rsidR="004F2EB1" w:rsidRPr="000C7B65" w:rsidRDefault="004F2EB1" w:rsidP="004F2EB1">
      <w:pPr>
        <w:rPr>
          <w:rFonts w:ascii="Lucida Console" w:hAnsi="Lucida Console"/>
          <w:sz w:val="18"/>
          <w:szCs w:val="18"/>
        </w:rPr>
      </w:pPr>
    </w:p>
    <w:p w14:paraId="1710133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Window import *</w:t>
      </w:r>
    </w:p>
    <w:p w14:paraId="5EBD3483" w14:textId="77777777" w:rsidR="004F2EB1" w:rsidRPr="000C7B65" w:rsidRDefault="004F2EB1" w:rsidP="004F2EB1">
      <w:pPr>
        <w:rPr>
          <w:rFonts w:ascii="Lucida Console" w:hAnsi="Lucida Console"/>
          <w:sz w:val="18"/>
          <w:szCs w:val="18"/>
        </w:rPr>
      </w:pPr>
    </w:p>
    <w:p w14:paraId="1B946D2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class ViewEmployeesWindow(Window):</w:t>
      </w:r>
    </w:p>
    <w:p w14:paraId="282BD8F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352F623C"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super().__init__(master, geometry, scheduler)</w:t>
      </w:r>
    </w:p>
    <w:p w14:paraId="75D85DD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self.window.title("View Employees")</w:t>
      </w:r>
    </w:p>
    <w:p w14:paraId="08956E08" w14:textId="77777777" w:rsidR="004F2EB1" w:rsidRPr="000C7B65" w:rsidRDefault="004F2EB1" w:rsidP="004F2EB1">
      <w:pPr>
        <w:rPr>
          <w:rFonts w:ascii="Lucida Console" w:hAnsi="Lucida Console"/>
          <w:sz w:val="18"/>
          <w:szCs w:val="18"/>
        </w:rPr>
      </w:pPr>
    </w:p>
    <w:p w14:paraId="67AAE9D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self.createEmployeesTable()</w:t>
      </w:r>
    </w:p>
    <w:p w14:paraId="22DAD5FF"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self.table.pack()</w:t>
      </w:r>
    </w:p>
    <w:p w14:paraId="40506424" w14:textId="77777777" w:rsidR="004F2EB1" w:rsidRPr="000C7B65" w:rsidRDefault="004F2EB1" w:rsidP="004F2EB1">
      <w:pPr>
        <w:rPr>
          <w:rFonts w:ascii="Lucida Console" w:hAnsi="Lucida Console"/>
          <w:sz w:val="18"/>
          <w:szCs w:val="18"/>
        </w:rPr>
      </w:pPr>
    </w:p>
    <w:p w14:paraId="671E7E03"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self.QuitButton.pack()</w:t>
      </w:r>
    </w:p>
    <w:p w14:paraId="17D51721" w14:textId="77777777" w:rsidR="004F2EB1" w:rsidRPr="000C7B65" w:rsidRDefault="004F2EB1" w:rsidP="004F2EB1">
      <w:pPr>
        <w:rPr>
          <w:rFonts w:ascii="Lucida Console" w:hAnsi="Lucida Console"/>
          <w:sz w:val="18"/>
          <w:szCs w:val="18"/>
        </w:rPr>
      </w:pPr>
    </w:p>
    <w:p w14:paraId="64E4FEE3"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createEmployeesTable(self):</w:t>
      </w:r>
    </w:p>
    <w:p w14:paraId="4013499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self.table = tksheet.Sheet(self.window, width = 300, height = 200)  #make dimensions dynamic</w:t>
      </w:r>
    </w:p>
    <w:p w14:paraId="3EFC159B"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employeeData, columns = self.scheduler.getEmployeeData()</w:t>
      </w:r>
    </w:p>
    <w:p w14:paraId="67D5A1AA"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self.table.headers(columns)</w:t>
      </w:r>
    </w:p>
    <w:p w14:paraId="44323FC6" w14:textId="09A7E61B" w:rsidR="00481A4F" w:rsidRPr="000C7B65" w:rsidRDefault="004F2EB1">
      <w:pPr>
        <w:rPr>
          <w:rFonts w:ascii="Lucida Console" w:hAnsi="Lucida Console"/>
          <w:sz w:val="18"/>
          <w:szCs w:val="18"/>
        </w:rPr>
      </w:pPr>
      <w:r w:rsidRPr="000C7B65">
        <w:rPr>
          <w:rFonts w:ascii="Lucida Console" w:hAnsi="Lucida Console"/>
          <w:sz w:val="18"/>
          <w:szCs w:val="18"/>
        </w:rPr>
        <w:t xml:space="preserve">        self.table.set_sheet_data(employeeData)</w:t>
      </w:r>
    </w:p>
    <w:p w14:paraId="7B889763" w14:textId="1CFEAADB" w:rsidR="00481A4F" w:rsidRPr="00E56E45" w:rsidRDefault="00481A4F" w:rsidP="00E56E45">
      <w:pPr>
        <w:pStyle w:val="Heading3"/>
        <w:rPr>
          <w:color w:val="2E74B5" w:themeColor="accent1" w:themeShade="BF"/>
          <w:sz w:val="32"/>
          <w:szCs w:val="32"/>
        </w:rPr>
      </w:pPr>
      <w:bookmarkStart w:id="45" w:name="_Toc130399374"/>
      <w:r w:rsidRPr="007302AE">
        <w:t>View Holiday Window</w:t>
      </w:r>
      <w:bookmarkEnd w:id="45"/>
    </w:p>
    <w:p w14:paraId="70C84276"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import tkinter as tk</w:t>
      </w:r>
    </w:p>
    <w:p w14:paraId="4DAA8D5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import tksheet</w:t>
      </w:r>
    </w:p>
    <w:p w14:paraId="22FD5923"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Window import *</w:t>
      </w:r>
    </w:p>
    <w:p w14:paraId="6C516A54" w14:textId="77777777" w:rsidR="004F2EB1" w:rsidRPr="000C7B65" w:rsidRDefault="004F2EB1" w:rsidP="004F2EB1">
      <w:pPr>
        <w:rPr>
          <w:rFonts w:ascii="Lucida Console" w:hAnsi="Lucida Console"/>
          <w:sz w:val="18"/>
          <w:szCs w:val="18"/>
        </w:rPr>
      </w:pPr>
    </w:p>
    <w:p w14:paraId="0A6917D3"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class ViewHolidaysWindow(Window):</w:t>
      </w:r>
    </w:p>
    <w:p w14:paraId="7CC39E2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7796B686"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super().__init__(master, geometry, scheduler)</w:t>
      </w:r>
    </w:p>
    <w:p w14:paraId="6BE51EC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self.window.title("View Holidays")</w:t>
      </w:r>
    </w:p>
    <w:p w14:paraId="4FDB7C82" w14:textId="77777777" w:rsidR="004F2EB1" w:rsidRPr="000C7B65" w:rsidRDefault="004F2EB1" w:rsidP="004F2EB1">
      <w:pPr>
        <w:rPr>
          <w:rFonts w:ascii="Lucida Console" w:hAnsi="Lucida Console"/>
          <w:sz w:val="18"/>
          <w:szCs w:val="18"/>
        </w:rPr>
      </w:pPr>
    </w:p>
    <w:p w14:paraId="32445F91"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self.createHolidaysTable()</w:t>
      </w:r>
    </w:p>
    <w:p w14:paraId="04131D7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self.table.pack()</w:t>
      </w:r>
    </w:p>
    <w:p w14:paraId="6C5D0A68" w14:textId="77777777" w:rsidR="004F2EB1" w:rsidRPr="000C7B65" w:rsidRDefault="004F2EB1" w:rsidP="004F2EB1">
      <w:pPr>
        <w:rPr>
          <w:rFonts w:ascii="Lucida Console" w:hAnsi="Lucida Console"/>
          <w:sz w:val="18"/>
          <w:szCs w:val="18"/>
        </w:rPr>
      </w:pPr>
    </w:p>
    <w:p w14:paraId="486524E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self.QuitButton.pack()</w:t>
      </w:r>
    </w:p>
    <w:p w14:paraId="6B449132" w14:textId="77777777" w:rsidR="004F2EB1" w:rsidRPr="000C7B65" w:rsidRDefault="004F2EB1" w:rsidP="004F2EB1">
      <w:pPr>
        <w:rPr>
          <w:rFonts w:ascii="Lucida Console" w:hAnsi="Lucida Console"/>
          <w:sz w:val="18"/>
          <w:szCs w:val="18"/>
        </w:rPr>
      </w:pPr>
    </w:p>
    <w:p w14:paraId="4083139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lastRenderedPageBreak/>
        <w:t xml:space="preserve">    def createHolidaysTable(self):</w:t>
      </w:r>
    </w:p>
    <w:p w14:paraId="7F944FF6"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self.table = tksheet.Sheet(self.window, width = 300, height = 200)  #make dimensions dynamic</w:t>
      </w:r>
    </w:p>
    <w:p w14:paraId="77CCA01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holidayData, columns = self.scheduler.getHolidays()</w:t>
      </w:r>
    </w:p>
    <w:p w14:paraId="0026081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self.table.headers(columns)</w:t>
      </w:r>
    </w:p>
    <w:p w14:paraId="6C995306" w14:textId="4E1138B1" w:rsidR="00481A4F" w:rsidRPr="000C7B65" w:rsidRDefault="004F2EB1">
      <w:pPr>
        <w:rPr>
          <w:rFonts w:ascii="Lucida Console" w:hAnsi="Lucida Console"/>
          <w:sz w:val="18"/>
          <w:szCs w:val="18"/>
        </w:rPr>
      </w:pPr>
      <w:r w:rsidRPr="000C7B65">
        <w:rPr>
          <w:rFonts w:ascii="Lucida Console" w:hAnsi="Lucida Console"/>
          <w:sz w:val="18"/>
          <w:szCs w:val="18"/>
        </w:rPr>
        <w:t xml:space="preserve">        self.table.set_sheet_data(holidayData)</w:t>
      </w:r>
    </w:p>
    <w:p w14:paraId="67CE3F34" w14:textId="05BE2F1C" w:rsidR="00481A4F" w:rsidRPr="00E56E45" w:rsidRDefault="00481A4F" w:rsidP="00E56E45">
      <w:pPr>
        <w:pStyle w:val="Heading3"/>
        <w:rPr>
          <w:color w:val="2E74B5" w:themeColor="accent1" w:themeShade="BF"/>
          <w:sz w:val="32"/>
          <w:szCs w:val="32"/>
        </w:rPr>
      </w:pPr>
      <w:bookmarkStart w:id="46" w:name="_Toc130399375"/>
      <w:r w:rsidRPr="007302AE">
        <w:t>View Schedule Window</w:t>
      </w:r>
      <w:bookmarkEnd w:id="46"/>
    </w:p>
    <w:p w14:paraId="5D3888E6"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import tkinter as tk</w:t>
      </w:r>
    </w:p>
    <w:p w14:paraId="5CE8BF63"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import tksheet</w:t>
      </w:r>
    </w:p>
    <w:p w14:paraId="68031F04" w14:textId="77777777" w:rsidR="004F2EB1" w:rsidRPr="000C7B65" w:rsidRDefault="004F2EB1" w:rsidP="004F2EB1">
      <w:pPr>
        <w:rPr>
          <w:rFonts w:ascii="Lucida Console" w:hAnsi="Lucida Console"/>
          <w:sz w:val="18"/>
          <w:szCs w:val="18"/>
        </w:rPr>
      </w:pPr>
    </w:p>
    <w:p w14:paraId="5AC9C56D"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from Window import *</w:t>
      </w:r>
    </w:p>
    <w:p w14:paraId="09A7D2CC" w14:textId="77777777" w:rsidR="004F2EB1" w:rsidRPr="000C7B65" w:rsidRDefault="004F2EB1" w:rsidP="004F2EB1">
      <w:pPr>
        <w:rPr>
          <w:rFonts w:ascii="Lucida Console" w:hAnsi="Lucida Console"/>
          <w:sz w:val="18"/>
          <w:szCs w:val="18"/>
        </w:rPr>
      </w:pPr>
    </w:p>
    <w:p w14:paraId="064E9AAE"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class ViewScheduleWindow(Window):</w:t>
      </w:r>
    </w:p>
    <w:p w14:paraId="1090AC07"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__init__(self, master, geometry, scheduler):</w:t>
      </w:r>
    </w:p>
    <w:p w14:paraId="19243F78"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super().__init__(master, geometry, scheduler)</w:t>
      </w:r>
    </w:p>
    <w:p w14:paraId="1EA3978B"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self.window.title("View Schedule")</w:t>
      </w:r>
    </w:p>
    <w:p w14:paraId="04F964C6" w14:textId="77777777" w:rsidR="004F2EB1" w:rsidRPr="000C7B65" w:rsidRDefault="004F2EB1" w:rsidP="004F2EB1">
      <w:pPr>
        <w:rPr>
          <w:rFonts w:ascii="Lucida Console" w:hAnsi="Lucida Console"/>
          <w:sz w:val="18"/>
          <w:szCs w:val="18"/>
        </w:rPr>
      </w:pPr>
    </w:p>
    <w:p w14:paraId="6E9BB906"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self.createScheduleTable()</w:t>
      </w:r>
    </w:p>
    <w:p w14:paraId="671604C0"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self.table.pack()</w:t>
      </w:r>
    </w:p>
    <w:p w14:paraId="52C13767" w14:textId="77777777" w:rsidR="004F2EB1" w:rsidRPr="000C7B65" w:rsidRDefault="004F2EB1" w:rsidP="004F2EB1">
      <w:pPr>
        <w:rPr>
          <w:rFonts w:ascii="Lucida Console" w:hAnsi="Lucida Console"/>
          <w:sz w:val="18"/>
          <w:szCs w:val="18"/>
        </w:rPr>
      </w:pPr>
    </w:p>
    <w:p w14:paraId="59775BB5"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self.QuitButton.pack()</w:t>
      </w:r>
    </w:p>
    <w:p w14:paraId="5306212B" w14:textId="77777777" w:rsidR="004F2EB1" w:rsidRPr="000C7B65" w:rsidRDefault="004F2EB1" w:rsidP="004F2EB1">
      <w:pPr>
        <w:rPr>
          <w:rFonts w:ascii="Lucida Console" w:hAnsi="Lucida Console"/>
          <w:sz w:val="18"/>
          <w:szCs w:val="18"/>
        </w:rPr>
      </w:pPr>
    </w:p>
    <w:p w14:paraId="2D335679"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def createScheduleTable(self):</w:t>
      </w:r>
    </w:p>
    <w:p w14:paraId="2589305B"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self.table = tksheet.Sheet(self.window, width = 300, height = 200)  #make size dynamic</w:t>
      </w:r>
    </w:p>
    <w:p w14:paraId="1B10E914"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shiftData, columns = self.scheduler.getShiftsForDay(self.getDate())</w:t>
      </w:r>
    </w:p>
    <w:p w14:paraId="72CA6BD2" w14:textId="77777777" w:rsidR="004F2EB1" w:rsidRPr="000C7B65" w:rsidRDefault="004F2EB1" w:rsidP="004F2EB1">
      <w:pPr>
        <w:rPr>
          <w:rFonts w:ascii="Lucida Console" w:hAnsi="Lucida Console"/>
          <w:sz w:val="18"/>
          <w:szCs w:val="18"/>
        </w:rPr>
      </w:pPr>
      <w:r w:rsidRPr="000C7B65">
        <w:rPr>
          <w:rFonts w:ascii="Lucida Console" w:hAnsi="Lucida Console"/>
          <w:sz w:val="18"/>
          <w:szCs w:val="18"/>
        </w:rPr>
        <w:t xml:space="preserve">        self.table.headers(columns)</w:t>
      </w:r>
    </w:p>
    <w:p w14:paraId="355D7667" w14:textId="60C5B894" w:rsidR="00EE4B82" w:rsidRPr="000C7B65" w:rsidRDefault="004F2EB1">
      <w:pPr>
        <w:rPr>
          <w:rFonts w:ascii="Lucida Console" w:hAnsi="Lucida Console"/>
          <w:sz w:val="18"/>
          <w:szCs w:val="18"/>
        </w:rPr>
      </w:pPr>
      <w:r w:rsidRPr="000C7B65">
        <w:rPr>
          <w:rFonts w:ascii="Lucida Console" w:hAnsi="Lucida Console"/>
          <w:sz w:val="18"/>
          <w:szCs w:val="18"/>
        </w:rPr>
        <w:t xml:space="preserve">        self.table.set_sheet_data(shiftData)</w:t>
      </w:r>
    </w:p>
    <w:p w14:paraId="79AEA0EE" w14:textId="592F33EC" w:rsidR="000C7B65" w:rsidRDefault="000C7B65" w:rsidP="000C7B65">
      <w:pPr>
        <w:pStyle w:val="Heading1"/>
      </w:pPr>
      <w:bookmarkStart w:id="47" w:name="_Toc130399376"/>
      <w:r w:rsidRPr="000C7B65">
        <w:t>Testing</w:t>
      </w:r>
      <w:bookmarkEnd w:id="47"/>
    </w:p>
    <w:tbl>
      <w:tblPr>
        <w:tblStyle w:val="TableGrid"/>
        <w:tblW w:w="9564" w:type="dxa"/>
        <w:tblLook w:val="04A0" w:firstRow="1" w:lastRow="0" w:firstColumn="1" w:lastColumn="0" w:noHBand="0" w:noVBand="1"/>
      </w:tblPr>
      <w:tblGrid>
        <w:gridCol w:w="3188"/>
        <w:gridCol w:w="3188"/>
        <w:gridCol w:w="3188"/>
      </w:tblGrid>
      <w:tr w:rsidR="00001CB7" w14:paraId="52D45D42" w14:textId="77777777" w:rsidTr="00001CB7">
        <w:trPr>
          <w:trHeight w:val="750"/>
        </w:trPr>
        <w:tc>
          <w:tcPr>
            <w:tcW w:w="3188" w:type="dxa"/>
            <w:tcBorders>
              <w:top w:val="single" w:sz="4" w:space="0" w:color="auto"/>
              <w:left w:val="single" w:sz="4" w:space="0" w:color="auto"/>
              <w:bottom w:val="single" w:sz="4" w:space="0" w:color="auto"/>
              <w:right w:val="single" w:sz="4" w:space="0" w:color="auto"/>
            </w:tcBorders>
            <w:hideMark/>
          </w:tcPr>
          <w:p w14:paraId="5FE94CAC" w14:textId="77777777" w:rsidR="00001CB7" w:rsidRDefault="00001CB7">
            <w:r>
              <w:t xml:space="preserve">INPUTTED DATA </w:t>
            </w:r>
          </w:p>
        </w:tc>
        <w:tc>
          <w:tcPr>
            <w:tcW w:w="3188" w:type="dxa"/>
            <w:tcBorders>
              <w:top w:val="single" w:sz="4" w:space="0" w:color="auto"/>
              <w:left w:val="single" w:sz="4" w:space="0" w:color="auto"/>
              <w:bottom w:val="single" w:sz="4" w:space="0" w:color="auto"/>
              <w:right w:val="single" w:sz="4" w:space="0" w:color="auto"/>
            </w:tcBorders>
            <w:hideMark/>
          </w:tcPr>
          <w:p w14:paraId="142F3C2D" w14:textId="77777777" w:rsidR="00001CB7" w:rsidRDefault="00001CB7">
            <w:r>
              <w:t>EXPECTED OUTPUT</w:t>
            </w:r>
          </w:p>
        </w:tc>
        <w:tc>
          <w:tcPr>
            <w:tcW w:w="3188" w:type="dxa"/>
            <w:tcBorders>
              <w:top w:val="single" w:sz="4" w:space="0" w:color="auto"/>
              <w:left w:val="single" w:sz="4" w:space="0" w:color="auto"/>
              <w:bottom w:val="single" w:sz="4" w:space="0" w:color="auto"/>
              <w:right w:val="single" w:sz="4" w:space="0" w:color="auto"/>
            </w:tcBorders>
            <w:hideMark/>
          </w:tcPr>
          <w:p w14:paraId="73244E14" w14:textId="77777777" w:rsidR="00001CB7" w:rsidRDefault="00001CB7">
            <w:r>
              <w:t>ACTUAL OUTPUT</w:t>
            </w:r>
          </w:p>
        </w:tc>
      </w:tr>
      <w:tr w:rsidR="00001CB7" w14:paraId="720B4AEF" w14:textId="77777777" w:rsidTr="00001CB7">
        <w:trPr>
          <w:trHeight w:val="708"/>
        </w:trPr>
        <w:tc>
          <w:tcPr>
            <w:tcW w:w="3188" w:type="dxa"/>
            <w:tcBorders>
              <w:top w:val="single" w:sz="4" w:space="0" w:color="auto"/>
              <w:left w:val="single" w:sz="4" w:space="0" w:color="auto"/>
              <w:bottom w:val="single" w:sz="4" w:space="0" w:color="auto"/>
              <w:right w:val="single" w:sz="4" w:space="0" w:color="auto"/>
            </w:tcBorders>
            <w:hideMark/>
          </w:tcPr>
          <w:p w14:paraId="380AA0E4" w14:textId="77777777" w:rsidR="00001CB7" w:rsidRDefault="00001CB7">
            <w:r>
              <w:t>ADD EMPLOYEE</w:t>
            </w:r>
          </w:p>
          <w:p w14:paraId="0ACB2499" w14:textId="77777777" w:rsidR="00001CB7" w:rsidRDefault="00001CB7">
            <w:r>
              <w:t>First Name: Jake</w:t>
            </w:r>
          </w:p>
          <w:p w14:paraId="2E47A5EC" w14:textId="77777777" w:rsidR="00001CB7" w:rsidRDefault="00001CB7">
            <w:r>
              <w:t>Surname: West</w:t>
            </w:r>
          </w:p>
          <w:p w14:paraId="0DB52C40" w14:textId="77777777" w:rsidR="00001CB7" w:rsidRDefault="00001CB7">
            <w:r>
              <w:t>Age: 19</w:t>
            </w:r>
          </w:p>
          <w:p w14:paraId="7A6F3ABC" w14:textId="77777777" w:rsidR="00001CB7" w:rsidRDefault="00001CB7">
            <w:r>
              <w:t>Department: Menswear</w:t>
            </w:r>
          </w:p>
        </w:tc>
        <w:tc>
          <w:tcPr>
            <w:tcW w:w="3188" w:type="dxa"/>
            <w:tcBorders>
              <w:top w:val="single" w:sz="4" w:space="0" w:color="auto"/>
              <w:left w:val="single" w:sz="4" w:space="0" w:color="auto"/>
              <w:bottom w:val="single" w:sz="4" w:space="0" w:color="auto"/>
              <w:right w:val="single" w:sz="4" w:space="0" w:color="auto"/>
            </w:tcBorders>
            <w:hideMark/>
          </w:tcPr>
          <w:p w14:paraId="182D33F0" w14:textId="77777777" w:rsidR="00001CB7" w:rsidRDefault="00001CB7">
            <w:r>
              <w:t>VIEW EMPLOYEE</w:t>
            </w:r>
          </w:p>
          <w:p w14:paraId="192E388F" w14:textId="77777777" w:rsidR="00001CB7" w:rsidRDefault="00001CB7">
            <w:r>
              <w:t>Employee ID: 5</w:t>
            </w:r>
          </w:p>
          <w:p w14:paraId="1D3C8C89" w14:textId="77777777" w:rsidR="00001CB7" w:rsidRDefault="00001CB7">
            <w:r>
              <w:t>First Name: Jake</w:t>
            </w:r>
          </w:p>
          <w:p w14:paraId="36E81B4B" w14:textId="77777777" w:rsidR="00001CB7" w:rsidRDefault="00001CB7">
            <w:r>
              <w:t>Surname: West</w:t>
            </w:r>
          </w:p>
          <w:p w14:paraId="016BD694" w14:textId="77777777" w:rsidR="00001CB7" w:rsidRDefault="00001CB7">
            <w:r>
              <w:t>Age: 19</w:t>
            </w:r>
          </w:p>
          <w:p w14:paraId="2113A670" w14:textId="77777777" w:rsidR="00001CB7" w:rsidRDefault="00001CB7">
            <w:r>
              <w:t>Department: Menswear</w:t>
            </w:r>
          </w:p>
        </w:tc>
        <w:tc>
          <w:tcPr>
            <w:tcW w:w="3188" w:type="dxa"/>
            <w:tcBorders>
              <w:top w:val="single" w:sz="4" w:space="0" w:color="auto"/>
              <w:left w:val="single" w:sz="4" w:space="0" w:color="auto"/>
              <w:bottom w:val="single" w:sz="4" w:space="0" w:color="auto"/>
              <w:right w:val="single" w:sz="4" w:space="0" w:color="auto"/>
            </w:tcBorders>
            <w:hideMark/>
          </w:tcPr>
          <w:p w14:paraId="09E4D2C9" w14:textId="77777777" w:rsidR="00001CB7" w:rsidRDefault="00001CB7">
            <w:r>
              <w:t>VIEW EMPLOYEE</w:t>
            </w:r>
          </w:p>
          <w:p w14:paraId="2A771B8F" w14:textId="77777777" w:rsidR="00001CB7" w:rsidRDefault="00001CB7">
            <w:r>
              <w:t>Employee ID:5</w:t>
            </w:r>
          </w:p>
          <w:p w14:paraId="3669176D" w14:textId="77777777" w:rsidR="00001CB7" w:rsidRDefault="00001CB7">
            <w:r>
              <w:t>First Name: Jake</w:t>
            </w:r>
          </w:p>
          <w:p w14:paraId="78B483F4" w14:textId="77777777" w:rsidR="00001CB7" w:rsidRDefault="00001CB7">
            <w:r>
              <w:t>Surname: West</w:t>
            </w:r>
          </w:p>
          <w:p w14:paraId="40371795" w14:textId="77777777" w:rsidR="00001CB7" w:rsidRDefault="00001CB7">
            <w:r>
              <w:t>Age: 19</w:t>
            </w:r>
          </w:p>
          <w:p w14:paraId="1C90975B" w14:textId="77777777" w:rsidR="00001CB7" w:rsidRDefault="00001CB7">
            <w:r>
              <w:t>Department: Menswear</w:t>
            </w:r>
          </w:p>
        </w:tc>
      </w:tr>
      <w:tr w:rsidR="00001CB7" w14:paraId="4D71D5F5" w14:textId="77777777" w:rsidTr="00001CB7">
        <w:trPr>
          <w:trHeight w:val="708"/>
        </w:trPr>
        <w:tc>
          <w:tcPr>
            <w:tcW w:w="3188" w:type="dxa"/>
            <w:tcBorders>
              <w:top w:val="single" w:sz="4" w:space="0" w:color="auto"/>
              <w:left w:val="single" w:sz="4" w:space="0" w:color="auto"/>
              <w:bottom w:val="single" w:sz="4" w:space="0" w:color="auto"/>
              <w:right w:val="single" w:sz="4" w:space="0" w:color="auto"/>
            </w:tcBorders>
            <w:hideMark/>
          </w:tcPr>
          <w:p w14:paraId="36469A9A" w14:textId="77777777" w:rsidR="00001CB7" w:rsidRDefault="00001CB7">
            <w:r>
              <w:t>ADD EMPLOYEE</w:t>
            </w:r>
          </w:p>
          <w:p w14:paraId="4DA5CF73" w14:textId="77777777" w:rsidR="00001CB7" w:rsidRDefault="00001CB7">
            <w:r>
              <w:t>First Name: Luke</w:t>
            </w:r>
          </w:p>
          <w:p w14:paraId="6D144FE2" w14:textId="77777777" w:rsidR="00001CB7" w:rsidRDefault="00001CB7">
            <w:r>
              <w:t>Surname: bob</w:t>
            </w:r>
          </w:p>
          <w:p w14:paraId="3F497A87" w14:textId="77777777" w:rsidR="00001CB7" w:rsidRDefault="00001CB7">
            <w:r>
              <w:lastRenderedPageBreak/>
              <w:t>Age: 2</w:t>
            </w:r>
          </w:p>
          <w:p w14:paraId="00EE5667" w14:textId="77777777" w:rsidR="00001CB7" w:rsidRDefault="00001CB7">
            <w:r>
              <w:t>Department: Menswear</w:t>
            </w:r>
          </w:p>
        </w:tc>
        <w:tc>
          <w:tcPr>
            <w:tcW w:w="3188" w:type="dxa"/>
            <w:tcBorders>
              <w:top w:val="single" w:sz="4" w:space="0" w:color="auto"/>
              <w:left w:val="single" w:sz="4" w:space="0" w:color="auto"/>
              <w:bottom w:val="single" w:sz="4" w:space="0" w:color="auto"/>
              <w:right w:val="single" w:sz="4" w:space="0" w:color="auto"/>
            </w:tcBorders>
            <w:hideMark/>
          </w:tcPr>
          <w:p w14:paraId="52755A39" w14:textId="77777777" w:rsidR="00001CB7" w:rsidRDefault="00001CB7">
            <w:r>
              <w:lastRenderedPageBreak/>
              <w:t xml:space="preserve">ERROR MESSAGE </w:t>
            </w:r>
          </w:p>
          <w:p w14:paraId="7B132E5F" w14:textId="77777777" w:rsidR="00001CB7" w:rsidRDefault="00001CB7">
            <w:r>
              <w:t>“Please check your input, you have entered invalid data!”</w:t>
            </w:r>
          </w:p>
        </w:tc>
        <w:tc>
          <w:tcPr>
            <w:tcW w:w="3188" w:type="dxa"/>
            <w:tcBorders>
              <w:top w:val="single" w:sz="4" w:space="0" w:color="auto"/>
              <w:left w:val="single" w:sz="4" w:space="0" w:color="auto"/>
              <w:bottom w:val="single" w:sz="4" w:space="0" w:color="auto"/>
              <w:right w:val="single" w:sz="4" w:space="0" w:color="auto"/>
            </w:tcBorders>
            <w:hideMark/>
          </w:tcPr>
          <w:p w14:paraId="29E6ECDF" w14:textId="77777777" w:rsidR="00001CB7" w:rsidRDefault="00001CB7">
            <w:r>
              <w:t xml:space="preserve">ERROR MESSAGE </w:t>
            </w:r>
          </w:p>
          <w:p w14:paraId="1B19F251" w14:textId="77777777" w:rsidR="00001CB7" w:rsidRDefault="00001CB7">
            <w:r>
              <w:t>“Please check your input, you have entered invalid data!”</w:t>
            </w:r>
          </w:p>
        </w:tc>
      </w:tr>
      <w:tr w:rsidR="00001CB7" w14:paraId="7516403E" w14:textId="77777777" w:rsidTr="00001CB7">
        <w:trPr>
          <w:trHeight w:val="708"/>
        </w:trPr>
        <w:tc>
          <w:tcPr>
            <w:tcW w:w="3188" w:type="dxa"/>
            <w:tcBorders>
              <w:top w:val="single" w:sz="4" w:space="0" w:color="auto"/>
              <w:left w:val="single" w:sz="4" w:space="0" w:color="auto"/>
              <w:bottom w:val="single" w:sz="4" w:space="0" w:color="auto"/>
              <w:right w:val="single" w:sz="4" w:space="0" w:color="auto"/>
            </w:tcBorders>
            <w:hideMark/>
          </w:tcPr>
          <w:p w14:paraId="2329EB40" w14:textId="77777777" w:rsidR="00001CB7" w:rsidRDefault="00001CB7">
            <w:r>
              <w:t>ADD SHIFT</w:t>
            </w:r>
          </w:p>
          <w:p w14:paraId="1A32C886" w14:textId="77777777" w:rsidR="00001CB7" w:rsidRDefault="00001CB7">
            <w:r>
              <w:t>Employee ID: 2</w:t>
            </w:r>
          </w:p>
          <w:p w14:paraId="29438117" w14:textId="77777777" w:rsidR="00001CB7" w:rsidRDefault="00001CB7">
            <w:r>
              <w:t>Start Time:11:15</w:t>
            </w:r>
          </w:p>
          <w:p w14:paraId="1DBC22FA" w14:textId="77777777" w:rsidR="00001CB7" w:rsidRDefault="00001CB7">
            <w:r>
              <w:t>End Time:20:00</w:t>
            </w:r>
          </w:p>
          <w:p w14:paraId="55969F92" w14:textId="77777777" w:rsidR="00001CB7" w:rsidRDefault="00001CB7">
            <w:r>
              <w:t>Date: 15/03/2023</w:t>
            </w:r>
          </w:p>
          <w:p w14:paraId="0E747A36" w14:textId="77777777" w:rsidR="00001CB7" w:rsidRDefault="00001CB7">
            <w:r>
              <w:t>Break Time:14:30</w:t>
            </w:r>
          </w:p>
        </w:tc>
        <w:tc>
          <w:tcPr>
            <w:tcW w:w="3188" w:type="dxa"/>
            <w:tcBorders>
              <w:top w:val="single" w:sz="4" w:space="0" w:color="auto"/>
              <w:left w:val="single" w:sz="4" w:space="0" w:color="auto"/>
              <w:bottom w:val="single" w:sz="4" w:space="0" w:color="auto"/>
              <w:right w:val="single" w:sz="4" w:space="0" w:color="auto"/>
            </w:tcBorders>
            <w:hideMark/>
          </w:tcPr>
          <w:p w14:paraId="258118C0" w14:textId="77777777" w:rsidR="00001CB7" w:rsidRDefault="00001CB7">
            <w:r>
              <w:t xml:space="preserve">View Schedule </w:t>
            </w:r>
          </w:p>
          <w:p w14:paraId="649F3AE4" w14:textId="77777777" w:rsidR="00001CB7" w:rsidRDefault="00001CB7">
            <w:r>
              <w:t>Employee ID: 2</w:t>
            </w:r>
          </w:p>
          <w:p w14:paraId="4BA31F0F" w14:textId="77777777" w:rsidR="00001CB7" w:rsidRDefault="00001CB7">
            <w:r>
              <w:t>Start Time:11:15</w:t>
            </w:r>
          </w:p>
          <w:p w14:paraId="4BEB614F" w14:textId="77777777" w:rsidR="00001CB7" w:rsidRDefault="00001CB7">
            <w:r>
              <w:t>End Time:20:00</w:t>
            </w:r>
          </w:p>
          <w:p w14:paraId="2000EBE4" w14:textId="77777777" w:rsidR="00001CB7" w:rsidRDefault="00001CB7">
            <w:r>
              <w:t>Date: 15/03/2023</w:t>
            </w:r>
          </w:p>
          <w:p w14:paraId="5E665BA6" w14:textId="77777777" w:rsidR="00001CB7" w:rsidRDefault="00001CB7">
            <w:r>
              <w:t>Break Time:14:30</w:t>
            </w:r>
          </w:p>
        </w:tc>
        <w:tc>
          <w:tcPr>
            <w:tcW w:w="3188" w:type="dxa"/>
            <w:tcBorders>
              <w:top w:val="single" w:sz="4" w:space="0" w:color="auto"/>
              <w:left w:val="single" w:sz="4" w:space="0" w:color="auto"/>
              <w:bottom w:val="single" w:sz="4" w:space="0" w:color="auto"/>
              <w:right w:val="single" w:sz="4" w:space="0" w:color="auto"/>
            </w:tcBorders>
            <w:hideMark/>
          </w:tcPr>
          <w:p w14:paraId="17D6D6A2" w14:textId="77777777" w:rsidR="00001CB7" w:rsidRDefault="00001CB7">
            <w:r>
              <w:t>Error with the code</w:t>
            </w:r>
          </w:p>
          <w:p w14:paraId="27F4CAD6" w14:textId="77777777" w:rsidR="00001CB7" w:rsidRDefault="00001CB7">
            <w:r>
              <w:t>Nothing is entered into the schedule</w:t>
            </w:r>
          </w:p>
        </w:tc>
      </w:tr>
      <w:tr w:rsidR="00001CB7" w14:paraId="525DF057" w14:textId="77777777" w:rsidTr="00001CB7">
        <w:trPr>
          <w:trHeight w:val="708"/>
        </w:trPr>
        <w:tc>
          <w:tcPr>
            <w:tcW w:w="3188" w:type="dxa"/>
            <w:tcBorders>
              <w:top w:val="single" w:sz="4" w:space="0" w:color="auto"/>
              <w:left w:val="single" w:sz="4" w:space="0" w:color="auto"/>
              <w:bottom w:val="single" w:sz="4" w:space="0" w:color="auto"/>
              <w:right w:val="single" w:sz="4" w:space="0" w:color="auto"/>
            </w:tcBorders>
            <w:hideMark/>
          </w:tcPr>
          <w:p w14:paraId="71AB75D1" w14:textId="77777777" w:rsidR="00001CB7" w:rsidRDefault="00001CB7">
            <w:r>
              <w:t xml:space="preserve">ADD HOLIDAY </w:t>
            </w:r>
          </w:p>
          <w:p w14:paraId="59D3D753" w14:textId="77777777" w:rsidR="00001CB7" w:rsidRDefault="00001CB7">
            <w:r>
              <w:t xml:space="preserve">Employee ID: 3 </w:t>
            </w:r>
          </w:p>
          <w:p w14:paraId="2EF8637F" w14:textId="77777777" w:rsidR="00001CB7" w:rsidRDefault="00001CB7">
            <w:r>
              <w:t>Start date: 24/03/2023</w:t>
            </w:r>
          </w:p>
          <w:p w14:paraId="0A0DB889" w14:textId="77777777" w:rsidR="00001CB7" w:rsidRDefault="00001CB7">
            <w:r>
              <w:t>End date: 31/03/2023</w:t>
            </w:r>
          </w:p>
        </w:tc>
        <w:tc>
          <w:tcPr>
            <w:tcW w:w="3188" w:type="dxa"/>
            <w:tcBorders>
              <w:top w:val="single" w:sz="4" w:space="0" w:color="auto"/>
              <w:left w:val="single" w:sz="4" w:space="0" w:color="auto"/>
              <w:bottom w:val="single" w:sz="4" w:space="0" w:color="auto"/>
              <w:right w:val="single" w:sz="4" w:space="0" w:color="auto"/>
            </w:tcBorders>
            <w:hideMark/>
          </w:tcPr>
          <w:p w14:paraId="4B6D187D" w14:textId="77777777" w:rsidR="00001CB7" w:rsidRDefault="00001CB7">
            <w:r>
              <w:t>VIEW HOLIDAYS</w:t>
            </w:r>
          </w:p>
          <w:p w14:paraId="33516082" w14:textId="77777777" w:rsidR="00001CB7" w:rsidRDefault="00001CB7">
            <w:r>
              <w:t xml:space="preserve">Employee ID: 3 </w:t>
            </w:r>
          </w:p>
          <w:p w14:paraId="53F020AF" w14:textId="77777777" w:rsidR="00001CB7" w:rsidRDefault="00001CB7">
            <w:r>
              <w:t>First name: Irtaza</w:t>
            </w:r>
          </w:p>
          <w:p w14:paraId="3E22C206" w14:textId="77777777" w:rsidR="00001CB7" w:rsidRDefault="00001CB7">
            <w:r>
              <w:t>Surname: Aslam</w:t>
            </w:r>
          </w:p>
          <w:p w14:paraId="567A41F6" w14:textId="77777777" w:rsidR="00001CB7" w:rsidRDefault="00001CB7">
            <w:r>
              <w:t>Start date: 24/03/2023</w:t>
            </w:r>
          </w:p>
          <w:p w14:paraId="2B4155C8" w14:textId="77777777" w:rsidR="00001CB7" w:rsidRDefault="00001CB7">
            <w:r>
              <w:t>End date: 31/03/2023</w:t>
            </w:r>
          </w:p>
        </w:tc>
        <w:tc>
          <w:tcPr>
            <w:tcW w:w="3188" w:type="dxa"/>
            <w:tcBorders>
              <w:top w:val="single" w:sz="4" w:space="0" w:color="auto"/>
              <w:left w:val="single" w:sz="4" w:space="0" w:color="auto"/>
              <w:bottom w:val="single" w:sz="4" w:space="0" w:color="auto"/>
              <w:right w:val="single" w:sz="4" w:space="0" w:color="auto"/>
            </w:tcBorders>
            <w:hideMark/>
          </w:tcPr>
          <w:p w14:paraId="0484A437" w14:textId="77777777" w:rsidR="00001CB7" w:rsidRDefault="00001CB7">
            <w:r>
              <w:t>VIEW HOLIDAYS</w:t>
            </w:r>
          </w:p>
          <w:p w14:paraId="6F9C7B30" w14:textId="77777777" w:rsidR="00001CB7" w:rsidRDefault="00001CB7">
            <w:r>
              <w:t xml:space="preserve">Employee ID: 3 </w:t>
            </w:r>
          </w:p>
          <w:p w14:paraId="612EDCE4" w14:textId="77777777" w:rsidR="00001CB7" w:rsidRDefault="00001CB7">
            <w:r>
              <w:t>First name: Irtaza</w:t>
            </w:r>
          </w:p>
          <w:p w14:paraId="5DDD0BCA" w14:textId="77777777" w:rsidR="00001CB7" w:rsidRDefault="00001CB7">
            <w:r>
              <w:t>Surname: Aslam</w:t>
            </w:r>
          </w:p>
          <w:p w14:paraId="041A32FB" w14:textId="77777777" w:rsidR="00001CB7" w:rsidRDefault="00001CB7">
            <w:r>
              <w:t>Start date: 24/03/2023</w:t>
            </w:r>
          </w:p>
          <w:p w14:paraId="7C227E8D" w14:textId="77777777" w:rsidR="00001CB7" w:rsidRDefault="00001CB7">
            <w:r>
              <w:t>End date: 31/03/2023</w:t>
            </w:r>
          </w:p>
        </w:tc>
      </w:tr>
      <w:tr w:rsidR="00001CB7" w14:paraId="185CF994" w14:textId="77777777" w:rsidTr="00001CB7">
        <w:trPr>
          <w:trHeight w:val="708"/>
        </w:trPr>
        <w:tc>
          <w:tcPr>
            <w:tcW w:w="3188" w:type="dxa"/>
            <w:tcBorders>
              <w:top w:val="single" w:sz="4" w:space="0" w:color="auto"/>
              <w:left w:val="single" w:sz="4" w:space="0" w:color="auto"/>
              <w:bottom w:val="single" w:sz="4" w:space="0" w:color="auto"/>
              <w:right w:val="single" w:sz="4" w:space="0" w:color="auto"/>
            </w:tcBorders>
            <w:hideMark/>
          </w:tcPr>
          <w:p w14:paraId="78DA2307" w14:textId="77777777" w:rsidR="00001CB7" w:rsidRDefault="00001CB7">
            <w:r>
              <w:t>DELETE EMPLOYEE</w:t>
            </w:r>
          </w:p>
          <w:p w14:paraId="637EB32F" w14:textId="77777777" w:rsidR="00001CB7" w:rsidRDefault="00001CB7">
            <w:r>
              <w:t xml:space="preserve">First name: Ben </w:t>
            </w:r>
          </w:p>
          <w:p w14:paraId="0EAD04CB" w14:textId="77777777" w:rsidR="00001CB7" w:rsidRDefault="00001CB7">
            <w:r>
              <w:t>Surname: Smith</w:t>
            </w:r>
            <w:r>
              <w:br/>
              <w:t>Department:Womenswear</w:t>
            </w:r>
          </w:p>
        </w:tc>
        <w:tc>
          <w:tcPr>
            <w:tcW w:w="3188" w:type="dxa"/>
            <w:tcBorders>
              <w:top w:val="single" w:sz="4" w:space="0" w:color="auto"/>
              <w:left w:val="single" w:sz="4" w:space="0" w:color="auto"/>
              <w:bottom w:val="single" w:sz="4" w:space="0" w:color="auto"/>
              <w:right w:val="single" w:sz="4" w:space="0" w:color="auto"/>
            </w:tcBorders>
            <w:hideMark/>
          </w:tcPr>
          <w:p w14:paraId="1E9D96BF" w14:textId="77777777" w:rsidR="00001CB7" w:rsidRDefault="00001CB7">
            <w:r>
              <w:t>VIEW EMPLOYEES</w:t>
            </w:r>
          </w:p>
          <w:p w14:paraId="1EACDD4E" w14:textId="77777777" w:rsidR="00001CB7" w:rsidRDefault="00001CB7">
            <w:r>
              <w:t>&lt;Ben Smith gets deleted from the view employees table&gt;</w:t>
            </w:r>
          </w:p>
        </w:tc>
        <w:tc>
          <w:tcPr>
            <w:tcW w:w="3188" w:type="dxa"/>
            <w:tcBorders>
              <w:top w:val="single" w:sz="4" w:space="0" w:color="auto"/>
              <w:left w:val="single" w:sz="4" w:space="0" w:color="auto"/>
              <w:bottom w:val="single" w:sz="4" w:space="0" w:color="auto"/>
              <w:right w:val="single" w:sz="4" w:space="0" w:color="auto"/>
            </w:tcBorders>
            <w:hideMark/>
          </w:tcPr>
          <w:p w14:paraId="68B2AA7D" w14:textId="77777777" w:rsidR="00001CB7" w:rsidRDefault="00001CB7">
            <w:r>
              <w:t>VIEW EMPLOYEES</w:t>
            </w:r>
          </w:p>
          <w:p w14:paraId="29435D3F" w14:textId="77777777" w:rsidR="00001CB7" w:rsidRDefault="00001CB7">
            <w:r>
              <w:t>&lt;Ben Smith gets deleted from the view employees table&gt;</w:t>
            </w:r>
          </w:p>
        </w:tc>
      </w:tr>
      <w:tr w:rsidR="00001CB7" w14:paraId="77A3D2D3" w14:textId="77777777" w:rsidTr="00001CB7">
        <w:trPr>
          <w:trHeight w:val="708"/>
        </w:trPr>
        <w:tc>
          <w:tcPr>
            <w:tcW w:w="3188" w:type="dxa"/>
            <w:tcBorders>
              <w:top w:val="single" w:sz="4" w:space="0" w:color="auto"/>
              <w:left w:val="single" w:sz="4" w:space="0" w:color="auto"/>
              <w:bottom w:val="single" w:sz="4" w:space="0" w:color="auto"/>
              <w:right w:val="single" w:sz="4" w:space="0" w:color="auto"/>
            </w:tcBorders>
            <w:hideMark/>
          </w:tcPr>
          <w:p w14:paraId="41DF6561" w14:textId="77777777" w:rsidR="00001CB7" w:rsidRDefault="00001CB7">
            <w:r>
              <w:t>DELETE HOLIDAY</w:t>
            </w:r>
          </w:p>
          <w:p w14:paraId="32410013" w14:textId="77777777" w:rsidR="00001CB7" w:rsidRDefault="00001CB7">
            <w:r>
              <w:t>First name: Irtaza</w:t>
            </w:r>
          </w:p>
          <w:p w14:paraId="02AC9779" w14:textId="77777777" w:rsidR="00001CB7" w:rsidRDefault="00001CB7">
            <w:r>
              <w:t>Surname: Aslam</w:t>
            </w:r>
          </w:p>
          <w:p w14:paraId="323BA3C5" w14:textId="77777777" w:rsidR="00001CB7" w:rsidRDefault="00001CB7">
            <w:r>
              <w:t>Start Date: 24/03/2023</w:t>
            </w:r>
          </w:p>
        </w:tc>
        <w:tc>
          <w:tcPr>
            <w:tcW w:w="3188" w:type="dxa"/>
            <w:tcBorders>
              <w:top w:val="single" w:sz="4" w:space="0" w:color="auto"/>
              <w:left w:val="single" w:sz="4" w:space="0" w:color="auto"/>
              <w:bottom w:val="single" w:sz="4" w:space="0" w:color="auto"/>
              <w:right w:val="single" w:sz="4" w:space="0" w:color="auto"/>
            </w:tcBorders>
            <w:hideMark/>
          </w:tcPr>
          <w:p w14:paraId="350699DB" w14:textId="77777777" w:rsidR="00001CB7" w:rsidRDefault="00001CB7">
            <w:r>
              <w:t>VIEW HOLIDAYS</w:t>
            </w:r>
          </w:p>
          <w:p w14:paraId="59493682" w14:textId="77777777" w:rsidR="00001CB7" w:rsidRDefault="00001CB7">
            <w:r>
              <w:t>&lt;Irtaza Aslam’s Holiday gets deleted&gt;</w:t>
            </w:r>
          </w:p>
        </w:tc>
        <w:tc>
          <w:tcPr>
            <w:tcW w:w="3188" w:type="dxa"/>
            <w:tcBorders>
              <w:top w:val="single" w:sz="4" w:space="0" w:color="auto"/>
              <w:left w:val="single" w:sz="4" w:space="0" w:color="auto"/>
              <w:bottom w:val="single" w:sz="4" w:space="0" w:color="auto"/>
              <w:right w:val="single" w:sz="4" w:space="0" w:color="auto"/>
            </w:tcBorders>
            <w:hideMark/>
          </w:tcPr>
          <w:p w14:paraId="68BCEBCC" w14:textId="77777777" w:rsidR="00001CB7" w:rsidRDefault="00001CB7">
            <w:r>
              <w:t>VIEW HOLIDAYS</w:t>
            </w:r>
          </w:p>
          <w:p w14:paraId="32AED165" w14:textId="77777777" w:rsidR="00001CB7" w:rsidRDefault="00001CB7">
            <w:r>
              <w:t>&lt;Irtaza Aslam’s Holiday gets deleted&gt;</w:t>
            </w:r>
          </w:p>
        </w:tc>
      </w:tr>
      <w:tr w:rsidR="00001CB7" w14:paraId="4694265E" w14:textId="77777777" w:rsidTr="00001CB7">
        <w:trPr>
          <w:trHeight w:val="708"/>
        </w:trPr>
        <w:tc>
          <w:tcPr>
            <w:tcW w:w="3188" w:type="dxa"/>
            <w:tcBorders>
              <w:top w:val="single" w:sz="4" w:space="0" w:color="auto"/>
              <w:left w:val="single" w:sz="4" w:space="0" w:color="auto"/>
              <w:bottom w:val="single" w:sz="4" w:space="0" w:color="auto"/>
              <w:right w:val="single" w:sz="4" w:space="0" w:color="auto"/>
            </w:tcBorders>
            <w:hideMark/>
          </w:tcPr>
          <w:p w14:paraId="62DBDF43" w14:textId="77777777" w:rsidR="00001CB7" w:rsidRDefault="00001CB7">
            <w:r>
              <w:t>DELETE EMPLOYEES</w:t>
            </w:r>
          </w:p>
          <w:p w14:paraId="2810FBDC" w14:textId="77777777" w:rsidR="00001CB7" w:rsidRDefault="00001CB7">
            <w:r>
              <w:t>First name: Irtaza</w:t>
            </w:r>
            <w:r>
              <w:br/>
              <w:t>Surname: Aslam</w:t>
            </w:r>
          </w:p>
          <w:p w14:paraId="2E9AFDB1" w14:textId="77777777" w:rsidR="00001CB7" w:rsidRDefault="00001CB7">
            <w:r>
              <w:t>Department: Menswear</w:t>
            </w:r>
          </w:p>
        </w:tc>
        <w:tc>
          <w:tcPr>
            <w:tcW w:w="3188" w:type="dxa"/>
            <w:tcBorders>
              <w:top w:val="single" w:sz="4" w:space="0" w:color="auto"/>
              <w:left w:val="single" w:sz="4" w:space="0" w:color="auto"/>
              <w:bottom w:val="single" w:sz="4" w:space="0" w:color="auto"/>
              <w:right w:val="single" w:sz="4" w:space="0" w:color="auto"/>
            </w:tcBorders>
            <w:hideMark/>
          </w:tcPr>
          <w:p w14:paraId="0B032FD1" w14:textId="77777777" w:rsidR="00001CB7" w:rsidRDefault="00001CB7">
            <w:r>
              <w:t xml:space="preserve">VIEW EMPLOYEES </w:t>
            </w:r>
          </w:p>
          <w:p w14:paraId="144E2777" w14:textId="77777777" w:rsidR="00001CB7" w:rsidRDefault="00001CB7">
            <w:r>
              <w:t>&lt;Irtaza Aslam gets deleted from the view employees table&gt;</w:t>
            </w:r>
          </w:p>
        </w:tc>
        <w:tc>
          <w:tcPr>
            <w:tcW w:w="3188" w:type="dxa"/>
            <w:tcBorders>
              <w:top w:val="single" w:sz="4" w:space="0" w:color="auto"/>
              <w:left w:val="single" w:sz="4" w:space="0" w:color="auto"/>
              <w:bottom w:val="single" w:sz="4" w:space="0" w:color="auto"/>
              <w:right w:val="single" w:sz="4" w:space="0" w:color="auto"/>
            </w:tcBorders>
            <w:hideMark/>
          </w:tcPr>
          <w:p w14:paraId="154CBF19" w14:textId="77777777" w:rsidR="00001CB7" w:rsidRDefault="00001CB7">
            <w:r>
              <w:t xml:space="preserve">VIEW EMPLOYEES </w:t>
            </w:r>
          </w:p>
          <w:p w14:paraId="3C4BE4C5" w14:textId="77777777" w:rsidR="00001CB7" w:rsidRDefault="00001CB7">
            <w:r>
              <w:t>&lt;Irtaza Aslam gets deleted from the view employees table&gt;</w:t>
            </w:r>
          </w:p>
        </w:tc>
      </w:tr>
    </w:tbl>
    <w:p w14:paraId="02E7C4DF" w14:textId="77777777" w:rsidR="00001CB7" w:rsidRPr="00001CB7" w:rsidRDefault="00001CB7" w:rsidP="00001CB7"/>
    <w:p w14:paraId="20FCE8CB" w14:textId="3E3E5E26" w:rsidR="00CA53A4" w:rsidRPr="000C7B65" w:rsidRDefault="009E13B3" w:rsidP="000C7B65">
      <w:pPr>
        <w:pStyle w:val="Heading1"/>
      </w:pPr>
      <w:bookmarkStart w:id="48" w:name="_Toc130399377"/>
      <w:r w:rsidRPr="000C7B65">
        <w:t>Evaluation</w:t>
      </w:r>
      <w:bookmarkEnd w:id="48"/>
    </w:p>
    <w:p w14:paraId="6D0D1D09" w14:textId="1631C93C" w:rsidR="009E13B3" w:rsidRPr="007302AE" w:rsidRDefault="009E13B3">
      <w:r w:rsidRPr="007302AE">
        <w:t xml:space="preserve">In conclusion, I believe that the project that I have created is fit for pupose and easy to use. One of my main requirements for this project was to make a easy to use, efficient system that the user can use in order to schedule out the day of work ahead. I believe that I have achieved this. My NEA is easy to use and efficient and outputs data at the speed that is required. My NEA does everything that it needed to achieve and extra. </w:t>
      </w:r>
    </w:p>
    <w:p w14:paraId="0F01D239" w14:textId="53EA9CDD" w:rsidR="009E13B3" w:rsidRPr="007302AE" w:rsidRDefault="009E13B3"/>
    <w:p w14:paraId="6A90A10D" w14:textId="2F61F29A" w:rsidR="009E13B3" w:rsidRPr="007302AE" w:rsidRDefault="009E13B3">
      <w:r w:rsidRPr="007302AE">
        <w:t xml:space="preserve">One thing that I would change about my NEA is the start screen. At the moment, when you enter into the system, then you are put straight onto a menu where you can choose what you want to do. I would have prefered to implement a start screen into my code. I feel like I could have implemented this if I had more time and could have been one of the improvments I added to my system. But this would have hindered the efficiency of the code which was the main goal that I was going for with this program. </w:t>
      </w:r>
    </w:p>
    <w:p w14:paraId="46153279" w14:textId="079C078A" w:rsidR="009E13B3" w:rsidRPr="007302AE" w:rsidRDefault="009E13B3"/>
    <w:p w14:paraId="07D9DBE7" w14:textId="41423877" w:rsidR="009E13B3" w:rsidRPr="007302AE" w:rsidRDefault="009E13B3">
      <w:r w:rsidRPr="007302AE">
        <w:t xml:space="preserve">Another thing that I would have changed about my NEA is if there is not a employee in on a spesific day. If an employee is on holiday on a particiular day, then I would want my project to be able to </w:t>
      </w:r>
      <w:r w:rsidRPr="007302AE">
        <w:lastRenderedPageBreak/>
        <w:t xml:space="preserve">assign the shift to someone else. This would be quite difficult to implement into the code due to the set days that employees already work. This will mean that the project would not be able to assign the shift to any of the people. </w:t>
      </w:r>
    </w:p>
    <w:p w14:paraId="3D334F0B" w14:textId="14E42599" w:rsidR="009E13B3" w:rsidRPr="007302AE" w:rsidRDefault="009E13B3"/>
    <w:p w14:paraId="0F830998" w14:textId="3E92B471" w:rsidR="009E13B3" w:rsidRPr="007302AE" w:rsidRDefault="009E13B3">
      <w:r w:rsidRPr="007302AE">
        <w:t>Plus, another thing that I would have added to my NEA if I had more time is a sick day widget. This would be where when an employee is ill and does not come in on a spesific day, then the manager will be able to show the schedule without them on it. If there is a lack of employees that da</w:t>
      </w:r>
      <w:r w:rsidR="005D56F2" w:rsidRPr="007302AE">
        <w:t xml:space="preserve">y due to holidays or sicknesses, this is when the program goes out to try and find another employee they can slot into that shift. This would mean that there would be no problems with the schedule that is given back to the user. </w:t>
      </w:r>
    </w:p>
    <w:p w14:paraId="1D212D31" w14:textId="1CCF77FC" w:rsidR="005D56F2" w:rsidRPr="007302AE" w:rsidRDefault="005D56F2"/>
    <w:p w14:paraId="5E3AC773" w14:textId="514C9EAC" w:rsidR="005D56F2" w:rsidRPr="007302AE" w:rsidRDefault="005D56F2">
      <w:r w:rsidRPr="007302AE">
        <w:t xml:space="preserve">Finally, another thing that I could have added could have been break time allocation. This is where the program assings spesific times for people to go on their breaks. This will mean that there is not a problem with the breaks overriding and the users would not have to waste time inputting all of the breaks into the system. This will cause the project to be even more efficint and even easier to use. </w:t>
      </w:r>
    </w:p>
    <w:p w14:paraId="03701D2E" w14:textId="7F1C2860" w:rsidR="005D56F2" w:rsidRPr="007302AE" w:rsidRDefault="005D56F2"/>
    <w:p w14:paraId="4EF618FC" w14:textId="2B5D8830" w:rsidR="000C7B65" w:rsidRPr="007302AE" w:rsidRDefault="005D56F2">
      <w:r w:rsidRPr="007302AE">
        <w:t>Overall I am happy with how my project turned out due to the fact that it does what I wanted to create. The code works as planned and there are not any issues that I have to deal with in regards to the project.</w:t>
      </w:r>
    </w:p>
    <w:sectPr w:rsidR="000C7B65" w:rsidRPr="007302AE" w:rsidSect="007C63DC">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30B1E" w14:textId="77777777" w:rsidR="00444A87" w:rsidRDefault="00444A87" w:rsidP="00142893">
      <w:pPr>
        <w:spacing w:after="0" w:line="240" w:lineRule="auto"/>
      </w:pPr>
      <w:r>
        <w:separator/>
      </w:r>
    </w:p>
  </w:endnote>
  <w:endnote w:type="continuationSeparator" w:id="0">
    <w:p w14:paraId="2617CCBA" w14:textId="77777777" w:rsidR="00444A87" w:rsidRDefault="00444A87" w:rsidP="0014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454177"/>
      <w:docPartObj>
        <w:docPartGallery w:val="Page Numbers (Bottom of Page)"/>
        <w:docPartUnique/>
      </w:docPartObj>
    </w:sdtPr>
    <w:sdtEndPr>
      <w:rPr>
        <w:color w:val="7F7F7F" w:themeColor="background1" w:themeShade="7F"/>
        <w:spacing w:val="60"/>
      </w:rPr>
    </w:sdtEndPr>
    <w:sdtContent>
      <w:p w14:paraId="4E6DAF4E" w14:textId="1CCC55E8" w:rsidR="007C63DC" w:rsidRDefault="007C63DC">
        <w:pPr>
          <w:pStyle w:val="Footer"/>
          <w:pBdr>
            <w:top w:val="single" w:sz="4" w:space="1" w:color="D9D9D9" w:themeColor="background1" w:themeShade="D9"/>
          </w:pBdr>
          <w:jc w:val="right"/>
        </w:pPr>
      </w:p>
      <w:p w14:paraId="296197BD" w14:textId="77777777" w:rsidR="007C63DC" w:rsidRDefault="007C63DC" w:rsidP="007C63DC">
        <w:pPr>
          <w:pStyle w:val="Header"/>
        </w:pPr>
        <w:proofErr w:type="spellStart"/>
        <w:r>
          <w:t>Irtaza</w:t>
        </w:r>
        <w:proofErr w:type="spellEnd"/>
        <w:r>
          <w:t xml:space="preserve"> Aslam </w:t>
        </w:r>
        <w:r>
          <w:tab/>
          <w:t>216081</w:t>
        </w:r>
        <w:r>
          <w:tab/>
          <w:t>64395 Godalming College</w:t>
        </w:r>
      </w:p>
      <w:p w14:paraId="5C328C8D" w14:textId="77777777" w:rsidR="007C63DC" w:rsidRDefault="007C63DC">
        <w:pPr>
          <w:pStyle w:val="Footer"/>
          <w:pBdr>
            <w:top w:val="single" w:sz="4" w:space="1" w:color="D9D9D9" w:themeColor="background1" w:themeShade="D9"/>
          </w:pBdr>
          <w:jc w:val="right"/>
        </w:pPr>
      </w:p>
      <w:p w14:paraId="0403FC5A" w14:textId="0FABD742" w:rsidR="007C63DC" w:rsidRDefault="007C63DC">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4D5039BC" w14:textId="77777777" w:rsidR="007C63DC" w:rsidRDefault="007C63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2E738" w14:textId="77777777" w:rsidR="00444A87" w:rsidRDefault="00444A87" w:rsidP="00142893">
      <w:pPr>
        <w:spacing w:after="0" w:line="240" w:lineRule="auto"/>
      </w:pPr>
      <w:r>
        <w:separator/>
      </w:r>
    </w:p>
  </w:footnote>
  <w:footnote w:type="continuationSeparator" w:id="0">
    <w:p w14:paraId="546E84C7" w14:textId="77777777" w:rsidR="00444A87" w:rsidRDefault="00444A87" w:rsidP="00142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02ACF" w14:textId="05B36082" w:rsidR="00343462" w:rsidRDefault="00343462">
    <w:pPr>
      <w:pStyle w:val="Header"/>
    </w:pPr>
    <w:proofErr w:type="spellStart"/>
    <w:r>
      <w:t>Irtaza</w:t>
    </w:r>
    <w:proofErr w:type="spellEnd"/>
    <w:r>
      <w:t xml:space="preserve"> Aslam </w:t>
    </w:r>
    <w:r>
      <w:tab/>
      <w:t>216081</w:t>
    </w:r>
    <w:r>
      <w:tab/>
      <w:t>64395 Godalming College</w:t>
    </w: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13FC"/>
    <w:multiLevelType w:val="hybridMultilevel"/>
    <w:tmpl w:val="BADAF38C"/>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3F6077"/>
    <w:multiLevelType w:val="hybridMultilevel"/>
    <w:tmpl w:val="053C1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CC04CD"/>
    <w:multiLevelType w:val="hybridMultilevel"/>
    <w:tmpl w:val="A5460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B007EC"/>
    <w:multiLevelType w:val="hybridMultilevel"/>
    <w:tmpl w:val="37844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8E5AA2"/>
    <w:multiLevelType w:val="multilevel"/>
    <w:tmpl w:val="131425BE"/>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7DBB4F53"/>
    <w:multiLevelType w:val="hybridMultilevel"/>
    <w:tmpl w:val="EF60C2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5302495">
    <w:abstractNumId w:val="3"/>
  </w:num>
  <w:num w:numId="2" w16cid:durableId="489054372">
    <w:abstractNumId w:val="2"/>
  </w:num>
  <w:num w:numId="3" w16cid:durableId="523247376">
    <w:abstractNumId w:val="5"/>
  </w:num>
  <w:num w:numId="4" w16cid:durableId="789476108">
    <w:abstractNumId w:val="0"/>
  </w:num>
  <w:num w:numId="5" w16cid:durableId="716508421">
    <w:abstractNumId w:val="4"/>
  </w:num>
  <w:num w:numId="6" w16cid:durableId="1131745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2C2"/>
    <w:rsid w:val="00001CB7"/>
    <w:rsid w:val="00057DCC"/>
    <w:rsid w:val="000C1C26"/>
    <w:rsid w:val="000C7B65"/>
    <w:rsid w:val="00123998"/>
    <w:rsid w:val="00124B6C"/>
    <w:rsid w:val="00142893"/>
    <w:rsid w:val="00155C0D"/>
    <w:rsid w:val="00167728"/>
    <w:rsid w:val="001C393E"/>
    <w:rsid w:val="001C3F74"/>
    <w:rsid w:val="002149B6"/>
    <w:rsid w:val="00214CD0"/>
    <w:rsid w:val="002C416C"/>
    <w:rsid w:val="00340D99"/>
    <w:rsid w:val="00343462"/>
    <w:rsid w:val="003548E3"/>
    <w:rsid w:val="003E168F"/>
    <w:rsid w:val="00444A87"/>
    <w:rsid w:val="00474A0E"/>
    <w:rsid w:val="00481A4F"/>
    <w:rsid w:val="004A12C2"/>
    <w:rsid w:val="004A3B62"/>
    <w:rsid w:val="004F2EB1"/>
    <w:rsid w:val="00581A65"/>
    <w:rsid w:val="00586DC5"/>
    <w:rsid w:val="005A6C5B"/>
    <w:rsid w:val="005B31EB"/>
    <w:rsid w:val="005D56F2"/>
    <w:rsid w:val="0068112C"/>
    <w:rsid w:val="006A5B7C"/>
    <w:rsid w:val="006D2C3D"/>
    <w:rsid w:val="007114D7"/>
    <w:rsid w:val="00715909"/>
    <w:rsid w:val="007302AE"/>
    <w:rsid w:val="007955FB"/>
    <w:rsid w:val="007C63DC"/>
    <w:rsid w:val="007D18ED"/>
    <w:rsid w:val="007D2235"/>
    <w:rsid w:val="007E557D"/>
    <w:rsid w:val="008604B0"/>
    <w:rsid w:val="00867BFC"/>
    <w:rsid w:val="008C1DA0"/>
    <w:rsid w:val="008D1642"/>
    <w:rsid w:val="008F4653"/>
    <w:rsid w:val="00912148"/>
    <w:rsid w:val="009375E5"/>
    <w:rsid w:val="00963748"/>
    <w:rsid w:val="009A497A"/>
    <w:rsid w:val="009E13B3"/>
    <w:rsid w:val="009F2AF6"/>
    <w:rsid w:val="00A128C5"/>
    <w:rsid w:val="00A3236E"/>
    <w:rsid w:val="00A54A50"/>
    <w:rsid w:val="00A95834"/>
    <w:rsid w:val="00B34177"/>
    <w:rsid w:val="00B35F51"/>
    <w:rsid w:val="00B92EDF"/>
    <w:rsid w:val="00BA4E63"/>
    <w:rsid w:val="00BF4317"/>
    <w:rsid w:val="00C360A2"/>
    <w:rsid w:val="00C37AEE"/>
    <w:rsid w:val="00CA53A4"/>
    <w:rsid w:val="00CA78A5"/>
    <w:rsid w:val="00D01C41"/>
    <w:rsid w:val="00D17AE9"/>
    <w:rsid w:val="00D96AA5"/>
    <w:rsid w:val="00DA1E7C"/>
    <w:rsid w:val="00E56E45"/>
    <w:rsid w:val="00E828F1"/>
    <w:rsid w:val="00EA347F"/>
    <w:rsid w:val="00EE4B82"/>
    <w:rsid w:val="00EE7264"/>
    <w:rsid w:val="00F1106E"/>
    <w:rsid w:val="00F27162"/>
    <w:rsid w:val="00F50B6F"/>
    <w:rsid w:val="00F6396B"/>
    <w:rsid w:val="00F64A8F"/>
    <w:rsid w:val="00FD4689"/>
    <w:rsid w:val="0FEB241A"/>
    <w:rsid w:val="132021D8"/>
    <w:rsid w:val="16454DAA"/>
    <w:rsid w:val="2C4E7D12"/>
    <w:rsid w:val="33FADB53"/>
    <w:rsid w:val="3C7FD790"/>
    <w:rsid w:val="47814A95"/>
    <w:rsid w:val="4966B49E"/>
    <w:rsid w:val="4969180C"/>
    <w:rsid w:val="4CE99CD2"/>
    <w:rsid w:val="5377A70C"/>
    <w:rsid w:val="56533D4C"/>
    <w:rsid w:val="60DF3CF6"/>
    <w:rsid w:val="67813D78"/>
    <w:rsid w:val="7399F10B"/>
    <w:rsid w:val="788B2435"/>
    <w:rsid w:val="7A607DBE"/>
    <w:rsid w:val="7A8039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B8C76"/>
  <w15:chartTrackingRefBased/>
  <w15:docId w15:val="{DA3AC753-C4D4-478A-97E7-EC9A49856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2AE"/>
  </w:style>
  <w:style w:type="paragraph" w:styleId="Heading1">
    <w:name w:val="heading 1"/>
    <w:basedOn w:val="Normal"/>
    <w:next w:val="Normal"/>
    <w:link w:val="Heading1Char"/>
    <w:uiPriority w:val="9"/>
    <w:qFormat/>
    <w:rsid w:val="00F271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5B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3F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92E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E13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62"/>
    <w:rPr>
      <w:rFonts w:asciiTheme="majorHAnsi" w:eastAsiaTheme="majorEastAsia" w:hAnsiTheme="majorHAnsi" w:cstheme="majorBidi"/>
      <w:noProof/>
      <w:color w:val="2E74B5" w:themeColor="accent1" w:themeShade="BF"/>
      <w:sz w:val="32"/>
      <w:szCs w:val="32"/>
    </w:rPr>
  </w:style>
  <w:style w:type="character" w:customStyle="1" w:styleId="Heading2Char">
    <w:name w:val="Heading 2 Char"/>
    <w:basedOn w:val="DefaultParagraphFont"/>
    <w:link w:val="Heading2"/>
    <w:uiPriority w:val="9"/>
    <w:rsid w:val="006A5B7C"/>
    <w:rPr>
      <w:rFonts w:asciiTheme="majorHAnsi" w:eastAsiaTheme="majorEastAsia" w:hAnsiTheme="majorHAnsi" w:cstheme="majorBidi"/>
      <w:noProof/>
      <w:color w:val="2E74B5" w:themeColor="accent1" w:themeShade="BF"/>
      <w:sz w:val="26"/>
      <w:szCs w:val="26"/>
    </w:rPr>
  </w:style>
  <w:style w:type="paragraph" w:styleId="Revision">
    <w:name w:val="Revision"/>
    <w:hidden/>
    <w:uiPriority w:val="99"/>
    <w:semiHidden/>
    <w:rsid w:val="006D2C3D"/>
    <w:pPr>
      <w:spacing w:after="0" w:line="240" w:lineRule="auto"/>
    </w:pPr>
    <w:rPr>
      <w:noProof/>
    </w:rPr>
  </w:style>
  <w:style w:type="paragraph" w:styleId="TOCHeading">
    <w:name w:val="TOC Heading"/>
    <w:basedOn w:val="Heading1"/>
    <w:next w:val="Normal"/>
    <w:uiPriority w:val="39"/>
    <w:unhideWhenUsed/>
    <w:qFormat/>
    <w:rsid w:val="001C3F74"/>
    <w:pPr>
      <w:outlineLvl w:val="9"/>
    </w:pPr>
    <w:rPr>
      <w:lang w:val="en-US"/>
    </w:rPr>
  </w:style>
  <w:style w:type="paragraph" w:styleId="TOC1">
    <w:name w:val="toc 1"/>
    <w:basedOn w:val="Normal"/>
    <w:next w:val="Normal"/>
    <w:autoRedefine/>
    <w:uiPriority w:val="39"/>
    <w:unhideWhenUsed/>
    <w:rsid w:val="001C3F74"/>
    <w:pPr>
      <w:spacing w:after="100"/>
    </w:pPr>
  </w:style>
  <w:style w:type="character" w:styleId="Hyperlink">
    <w:name w:val="Hyperlink"/>
    <w:basedOn w:val="DefaultParagraphFont"/>
    <w:uiPriority w:val="99"/>
    <w:unhideWhenUsed/>
    <w:rsid w:val="001C3F74"/>
    <w:rPr>
      <w:color w:val="0563C1" w:themeColor="hyperlink"/>
      <w:u w:val="single"/>
    </w:rPr>
  </w:style>
  <w:style w:type="character" w:customStyle="1" w:styleId="Heading3Char">
    <w:name w:val="Heading 3 Char"/>
    <w:basedOn w:val="DefaultParagraphFont"/>
    <w:link w:val="Heading3"/>
    <w:uiPriority w:val="9"/>
    <w:rsid w:val="001C3F74"/>
    <w:rPr>
      <w:rFonts w:asciiTheme="majorHAnsi" w:eastAsiaTheme="majorEastAsia" w:hAnsiTheme="majorHAnsi" w:cstheme="majorBidi"/>
      <w:noProof/>
      <w:color w:val="1F4D78" w:themeColor="accent1" w:themeShade="7F"/>
      <w:sz w:val="24"/>
      <w:szCs w:val="24"/>
    </w:rPr>
  </w:style>
  <w:style w:type="paragraph" w:styleId="Title">
    <w:name w:val="Title"/>
    <w:basedOn w:val="Normal"/>
    <w:next w:val="Normal"/>
    <w:link w:val="TitleChar"/>
    <w:uiPriority w:val="10"/>
    <w:qFormat/>
    <w:rsid w:val="001C3F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F74"/>
    <w:rPr>
      <w:rFonts w:asciiTheme="majorHAnsi" w:eastAsiaTheme="majorEastAsia" w:hAnsiTheme="majorHAnsi" w:cstheme="majorBidi"/>
      <w:noProof/>
      <w:spacing w:val="-10"/>
      <w:kern w:val="28"/>
      <w:sz w:val="56"/>
      <w:szCs w:val="56"/>
    </w:rPr>
  </w:style>
  <w:style w:type="paragraph" w:styleId="TOC3">
    <w:name w:val="toc 3"/>
    <w:basedOn w:val="Normal"/>
    <w:next w:val="Normal"/>
    <w:autoRedefine/>
    <w:uiPriority w:val="39"/>
    <w:unhideWhenUsed/>
    <w:rsid w:val="001C3F74"/>
    <w:pPr>
      <w:spacing w:after="100"/>
      <w:ind w:left="440"/>
    </w:pPr>
  </w:style>
  <w:style w:type="paragraph" w:styleId="ListParagraph">
    <w:name w:val="List Paragraph"/>
    <w:basedOn w:val="Normal"/>
    <w:uiPriority w:val="34"/>
    <w:qFormat/>
    <w:rsid w:val="001C3F74"/>
    <w:pPr>
      <w:ind w:left="720"/>
      <w:contextualSpacing/>
    </w:pPr>
  </w:style>
  <w:style w:type="table" w:styleId="TableGrid">
    <w:name w:val="Table Grid"/>
    <w:basedOn w:val="TableNormal"/>
    <w:uiPriority w:val="39"/>
    <w:rsid w:val="007D2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1C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C26"/>
    <w:rPr>
      <w:rFonts w:ascii="Segoe UI" w:hAnsi="Segoe UI" w:cs="Segoe UI"/>
      <w:noProof/>
      <w:sz w:val="18"/>
      <w:szCs w:val="18"/>
    </w:rPr>
  </w:style>
  <w:style w:type="paragraph" w:styleId="TOC2">
    <w:name w:val="toc 2"/>
    <w:basedOn w:val="Normal"/>
    <w:next w:val="Normal"/>
    <w:autoRedefine/>
    <w:uiPriority w:val="39"/>
    <w:unhideWhenUsed/>
    <w:rsid w:val="00D17AE9"/>
    <w:pPr>
      <w:spacing w:after="100"/>
      <w:ind w:left="220"/>
    </w:pPr>
  </w:style>
  <w:style w:type="character" w:customStyle="1" w:styleId="Heading4Char">
    <w:name w:val="Heading 4 Char"/>
    <w:basedOn w:val="DefaultParagraphFont"/>
    <w:link w:val="Heading4"/>
    <w:uiPriority w:val="9"/>
    <w:rsid w:val="00B92EDF"/>
    <w:rPr>
      <w:rFonts w:asciiTheme="majorHAnsi" w:eastAsiaTheme="majorEastAsia" w:hAnsiTheme="majorHAnsi" w:cstheme="majorBidi"/>
      <w:i/>
      <w:iCs/>
      <w:noProof/>
      <w:color w:val="2E74B5" w:themeColor="accent1" w:themeShade="BF"/>
    </w:rPr>
  </w:style>
  <w:style w:type="character" w:styleId="Strong">
    <w:name w:val="Strong"/>
    <w:basedOn w:val="DefaultParagraphFont"/>
    <w:uiPriority w:val="22"/>
    <w:qFormat/>
    <w:rsid w:val="00B92EDF"/>
    <w:rPr>
      <w:b/>
      <w:bCs/>
    </w:rPr>
  </w:style>
  <w:style w:type="paragraph" w:styleId="Subtitle">
    <w:name w:val="Subtitle"/>
    <w:basedOn w:val="Normal"/>
    <w:next w:val="Normal"/>
    <w:link w:val="SubtitleChar"/>
    <w:uiPriority w:val="11"/>
    <w:qFormat/>
    <w:rsid w:val="008F46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4653"/>
    <w:rPr>
      <w:rFonts w:eastAsiaTheme="minorEastAsia"/>
      <w:noProof/>
      <w:color w:val="5A5A5A" w:themeColor="text1" w:themeTint="A5"/>
      <w:spacing w:val="15"/>
    </w:rPr>
  </w:style>
  <w:style w:type="paragraph" w:styleId="Header">
    <w:name w:val="header"/>
    <w:basedOn w:val="Normal"/>
    <w:link w:val="HeaderChar"/>
    <w:uiPriority w:val="99"/>
    <w:unhideWhenUsed/>
    <w:rsid w:val="00142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893"/>
    <w:rPr>
      <w:noProof/>
    </w:rPr>
  </w:style>
  <w:style w:type="paragraph" w:styleId="Footer">
    <w:name w:val="footer"/>
    <w:basedOn w:val="Normal"/>
    <w:link w:val="FooterChar"/>
    <w:uiPriority w:val="99"/>
    <w:unhideWhenUsed/>
    <w:rsid w:val="00142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893"/>
    <w:rPr>
      <w:noProof/>
    </w:rPr>
  </w:style>
  <w:style w:type="character" w:customStyle="1" w:styleId="Heading5Char">
    <w:name w:val="Heading 5 Char"/>
    <w:basedOn w:val="DefaultParagraphFont"/>
    <w:link w:val="Heading5"/>
    <w:uiPriority w:val="9"/>
    <w:rsid w:val="009E13B3"/>
    <w:rPr>
      <w:rFonts w:asciiTheme="majorHAnsi" w:eastAsiaTheme="majorEastAsia" w:hAnsiTheme="majorHAnsi" w:cstheme="majorBidi"/>
      <w:noProof/>
      <w:color w:val="2E74B5" w:themeColor="accent1" w:themeShade="BF"/>
    </w:rPr>
  </w:style>
  <w:style w:type="paragraph" w:styleId="NoSpacing">
    <w:name w:val="No Spacing"/>
    <w:link w:val="NoSpacingChar"/>
    <w:uiPriority w:val="1"/>
    <w:qFormat/>
    <w:rsid w:val="007C63DC"/>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7C63DC"/>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5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740588BB00C2A46909568A57F902020" ma:contentTypeVersion="7" ma:contentTypeDescription="Create a new document." ma:contentTypeScope="" ma:versionID="089de08933f061e11a530954d2597961">
  <xsd:schema xmlns:xsd="http://www.w3.org/2001/XMLSchema" xmlns:xs="http://www.w3.org/2001/XMLSchema" xmlns:p="http://schemas.microsoft.com/office/2006/metadata/properties" xmlns:ns3="28091cdf-fbfc-4507-81f3-ac651386c867" xmlns:ns4="af311916-e46f-4ec5-9250-4f03caf34a39" targetNamespace="http://schemas.microsoft.com/office/2006/metadata/properties" ma:root="true" ma:fieldsID="7cc0bc40e3ad3fea6cfe34d38dc71c03" ns3:_="" ns4:_="">
    <xsd:import namespace="28091cdf-fbfc-4507-81f3-ac651386c867"/>
    <xsd:import namespace="af311916-e46f-4ec5-9250-4f03caf34a3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91cdf-fbfc-4507-81f3-ac651386c8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311916-e46f-4ec5-9250-4f03caf34a3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002754-AC6B-414D-BE13-F3598E746E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E5741E-57D7-496D-830A-A90C867F3F15}">
  <ds:schemaRefs>
    <ds:schemaRef ds:uri="http://schemas.openxmlformats.org/officeDocument/2006/bibliography"/>
  </ds:schemaRefs>
</ds:datastoreItem>
</file>

<file path=customXml/itemProps3.xml><?xml version="1.0" encoding="utf-8"?>
<ds:datastoreItem xmlns:ds="http://schemas.openxmlformats.org/officeDocument/2006/customXml" ds:itemID="{777A93EC-2019-4501-9617-386941D46576}">
  <ds:schemaRefs>
    <ds:schemaRef ds:uri="http://schemas.microsoft.com/sharepoint/v3/contenttype/forms"/>
  </ds:schemaRefs>
</ds:datastoreItem>
</file>

<file path=customXml/itemProps4.xml><?xml version="1.0" encoding="utf-8"?>
<ds:datastoreItem xmlns:ds="http://schemas.openxmlformats.org/officeDocument/2006/customXml" ds:itemID="{292F49AB-0AA0-4F71-9DF1-DE3C3D419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091cdf-fbfc-4507-81f3-ac651386c867"/>
    <ds:schemaRef ds:uri="af311916-e46f-4ec5-9250-4f03caf34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40</Pages>
  <Words>9249</Words>
  <Characters>52724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My NEA – M&amp;S Schedule Planner</vt:lpstr>
    </vt:vector>
  </TitlesOfParts>
  <Company/>
  <LinksUpToDate>false</LinksUpToDate>
  <CharactersWithSpaces>61850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NEA – M&amp;S Schedule Planner</dc:title>
  <dc:subject/>
  <dc:creator>Irtaza M Aslam (216081)</dc:creator>
  <cp:keywords/>
  <dc:description/>
  <cp:lastModifiedBy>KUCUK, AHMET (UG)</cp:lastModifiedBy>
  <cp:revision>6</cp:revision>
  <dcterms:created xsi:type="dcterms:W3CDTF">2023-03-22T14:22:00Z</dcterms:created>
  <dcterms:modified xsi:type="dcterms:W3CDTF">2023-03-22T17:52:00Z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0x010100A740588BB00C2A46909568A57F902020</vt:lpwstr>
  </property>
</Properties>
</file>